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418"/>
        <w:gridCol w:w="2410"/>
        <w:gridCol w:w="4217"/>
      </w:tblGrid>
      <w:tr w:rsidR="00A56893" w:rsidTr="00F62650">
        <w:trPr>
          <w:trHeight w:val="458"/>
        </w:trPr>
        <w:tc>
          <w:tcPr>
            <w:tcW w:w="1242" w:type="dxa"/>
            <w:shd w:val="clear" w:color="auto" w:fill="auto"/>
          </w:tcPr>
          <w:p w:rsidR="00A56893" w:rsidRDefault="00A56893" w:rsidP="00F62650">
            <w:pPr>
              <w:pStyle w:val="aff2"/>
              <w:ind w:firstLineChars="0" w:firstLine="0"/>
            </w:pPr>
            <w:r>
              <w:t>版本</w:t>
            </w:r>
          </w:p>
        </w:tc>
        <w:tc>
          <w:tcPr>
            <w:tcW w:w="1418" w:type="dxa"/>
            <w:shd w:val="clear" w:color="auto" w:fill="auto"/>
          </w:tcPr>
          <w:p w:rsidR="00A56893" w:rsidRDefault="00A56893" w:rsidP="00F62650">
            <w:pPr>
              <w:pStyle w:val="aff2"/>
              <w:ind w:firstLineChars="0" w:firstLine="0"/>
            </w:pPr>
            <w:r>
              <w:t>修改日期</w:t>
            </w:r>
          </w:p>
        </w:tc>
        <w:tc>
          <w:tcPr>
            <w:tcW w:w="2410" w:type="dxa"/>
            <w:shd w:val="clear" w:color="auto" w:fill="auto"/>
          </w:tcPr>
          <w:p w:rsidR="00A56893" w:rsidRDefault="00A56893" w:rsidP="00F62650">
            <w:pPr>
              <w:pStyle w:val="aff2"/>
              <w:ind w:firstLineChars="0" w:firstLine="0"/>
            </w:pPr>
            <w:r>
              <w:t>创建人</w:t>
            </w:r>
          </w:p>
        </w:tc>
        <w:tc>
          <w:tcPr>
            <w:tcW w:w="4217" w:type="dxa"/>
            <w:shd w:val="clear" w:color="auto" w:fill="auto"/>
          </w:tcPr>
          <w:p w:rsidR="00A56893" w:rsidRDefault="00A56893" w:rsidP="00F62650">
            <w:pPr>
              <w:pStyle w:val="aff2"/>
              <w:ind w:firstLineChars="0" w:firstLine="0"/>
            </w:pPr>
            <w:r>
              <w:t>修改内容</w:t>
            </w:r>
          </w:p>
        </w:tc>
      </w:tr>
      <w:tr w:rsidR="003F3839" w:rsidTr="00F62650">
        <w:tc>
          <w:tcPr>
            <w:tcW w:w="1242" w:type="dxa"/>
            <w:shd w:val="clear" w:color="auto" w:fill="auto"/>
          </w:tcPr>
          <w:p w:rsidR="003F3839" w:rsidRDefault="003F3839" w:rsidP="003F3839">
            <w:pPr>
              <w:pStyle w:val="aff2"/>
              <w:ind w:firstLineChars="0" w:firstLine="0"/>
            </w:pPr>
            <w:r>
              <w:t>1.0</w:t>
            </w:r>
          </w:p>
        </w:tc>
        <w:tc>
          <w:tcPr>
            <w:tcW w:w="1418" w:type="dxa"/>
            <w:shd w:val="clear" w:color="auto" w:fill="auto"/>
          </w:tcPr>
          <w:p w:rsidR="003F3839" w:rsidRDefault="003F3839" w:rsidP="003F3839">
            <w:pPr>
              <w:pStyle w:val="aff2"/>
              <w:ind w:firstLineChars="0" w:firstLine="0"/>
            </w:pPr>
            <w:r>
              <w:t>2016/5/</w:t>
            </w:r>
            <w:r w:rsidR="008B7174">
              <w:rPr>
                <w:rFonts w:hint="eastAsia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3F3839" w:rsidRDefault="00F20910" w:rsidP="003F3839">
            <w:pPr>
              <w:pStyle w:val="aff2"/>
              <w:ind w:firstLineChars="0" w:firstLine="0"/>
            </w:pPr>
            <w:r>
              <w:rPr>
                <w:rFonts w:hint="eastAsia"/>
              </w:rPr>
              <w:t>王德山</w:t>
            </w:r>
          </w:p>
        </w:tc>
        <w:tc>
          <w:tcPr>
            <w:tcW w:w="4217" w:type="dxa"/>
            <w:shd w:val="clear" w:color="auto" w:fill="auto"/>
          </w:tcPr>
          <w:p w:rsidR="003F3839" w:rsidRDefault="00F20910" w:rsidP="00651D09">
            <w:pPr>
              <w:pStyle w:val="aff2"/>
              <w:ind w:firstLineChars="0" w:firstLine="0"/>
            </w:pPr>
            <w:r>
              <w:rPr>
                <w:rFonts w:hint="eastAsia"/>
              </w:rPr>
              <w:t>创建内部</w:t>
            </w:r>
            <w:r>
              <w:t>供应商需求</w:t>
            </w:r>
          </w:p>
        </w:tc>
      </w:tr>
      <w:tr w:rsidR="003F3839" w:rsidTr="00F62650">
        <w:tc>
          <w:tcPr>
            <w:tcW w:w="1242" w:type="dxa"/>
            <w:shd w:val="clear" w:color="auto" w:fill="auto"/>
          </w:tcPr>
          <w:p w:rsidR="003F3839" w:rsidRDefault="003F3839" w:rsidP="003F3839">
            <w:pPr>
              <w:pStyle w:val="aff2"/>
              <w:ind w:firstLineChars="0" w:firstLine="0"/>
            </w:pPr>
          </w:p>
        </w:tc>
        <w:tc>
          <w:tcPr>
            <w:tcW w:w="1418" w:type="dxa"/>
            <w:shd w:val="clear" w:color="auto" w:fill="auto"/>
          </w:tcPr>
          <w:p w:rsidR="003F3839" w:rsidRDefault="003F3839" w:rsidP="003F3839">
            <w:pPr>
              <w:pStyle w:val="aff2"/>
              <w:ind w:firstLineChars="0" w:firstLine="0"/>
            </w:pPr>
          </w:p>
        </w:tc>
        <w:tc>
          <w:tcPr>
            <w:tcW w:w="2410" w:type="dxa"/>
            <w:shd w:val="clear" w:color="auto" w:fill="auto"/>
          </w:tcPr>
          <w:p w:rsidR="003F3839" w:rsidRDefault="003F3839" w:rsidP="003F3839">
            <w:pPr>
              <w:pStyle w:val="aff2"/>
              <w:ind w:firstLineChars="0" w:firstLine="0"/>
            </w:pPr>
          </w:p>
        </w:tc>
        <w:tc>
          <w:tcPr>
            <w:tcW w:w="4217" w:type="dxa"/>
            <w:shd w:val="clear" w:color="auto" w:fill="auto"/>
          </w:tcPr>
          <w:p w:rsidR="003F3839" w:rsidRPr="007273B5" w:rsidRDefault="003F3839" w:rsidP="003F3839">
            <w:pPr>
              <w:pStyle w:val="aff2"/>
              <w:ind w:firstLineChars="0" w:firstLine="0"/>
            </w:pPr>
          </w:p>
        </w:tc>
      </w:tr>
    </w:tbl>
    <w:p w:rsidR="00A56893" w:rsidRPr="00A56893" w:rsidRDefault="00A56893" w:rsidP="00A84633">
      <w:pPr>
        <w:pStyle w:val="aff2"/>
        <w:ind w:firstLineChars="0" w:firstLine="0"/>
        <w:rPr>
          <w:lang w:val="en-GB"/>
        </w:rPr>
      </w:pPr>
    </w:p>
    <w:p w:rsidR="00A84633" w:rsidRDefault="00A56893" w:rsidP="00A84633">
      <w:pPr>
        <w:pStyle w:val="aff2"/>
        <w:ind w:firstLineChars="0" w:firstLine="0"/>
      </w:pPr>
      <w:r>
        <w:br w:type="page"/>
      </w:r>
    </w:p>
    <w:p w:rsidR="00A95A7C" w:rsidRDefault="00F20910" w:rsidP="00A95A7C">
      <w:pPr>
        <w:pStyle w:val="2"/>
        <w:jc w:val="center"/>
      </w:pPr>
      <w:r>
        <w:rPr>
          <w:rFonts w:hint="eastAsia"/>
        </w:rPr>
        <w:lastRenderedPageBreak/>
        <w:t>内部</w:t>
      </w:r>
      <w:r w:rsidR="005B5BE5">
        <w:rPr>
          <w:rFonts w:hint="eastAsia"/>
        </w:rPr>
        <w:t>供应商</w:t>
      </w:r>
      <w:r w:rsidR="006F4687">
        <w:rPr>
          <w:rFonts w:hint="eastAsia"/>
        </w:rPr>
        <w:t>管理</w:t>
      </w:r>
    </w:p>
    <w:p w:rsidR="00A84633" w:rsidRPr="00300328" w:rsidRDefault="00176516" w:rsidP="00A84633">
      <w:pPr>
        <w:pStyle w:val="10"/>
        <w:spacing w:before="120" w:after="120" w:line="360" w:lineRule="auto"/>
      </w:pPr>
      <w:r>
        <w:rPr>
          <w:rFonts w:hint="eastAsia"/>
        </w:rPr>
        <w:t>运营系统</w:t>
      </w:r>
    </w:p>
    <w:p w:rsidR="00A84633" w:rsidRDefault="00176516" w:rsidP="00A84633">
      <w:pPr>
        <w:pStyle w:val="ad"/>
        <w:spacing w:line="360" w:lineRule="auto"/>
        <w:ind w:left="0"/>
      </w:pPr>
      <w:r>
        <w:rPr>
          <w:rFonts w:hint="eastAsia"/>
        </w:rPr>
        <w:t>供应</w:t>
      </w:r>
      <w:proofErr w:type="gramStart"/>
      <w:r>
        <w:rPr>
          <w:rFonts w:hint="eastAsia"/>
        </w:rPr>
        <w:t>商管理</w:t>
      </w:r>
      <w:proofErr w:type="gramEnd"/>
      <w:r>
        <w:rPr>
          <w:rFonts w:hint="eastAsia"/>
        </w:rPr>
        <w:t>-</w:t>
      </w:r>
      <w:r w:rsidR="00F20910">
        <w:rPr>
          <w:rFonts w:hint="eastAsia"/>
        </w:rPr>
        <w:t>内部</w:t>
      </w:r>
      <w:r w:rsidR="00E5305C">
        <w:rPr>
          <w:rFonts w:hint="eastAsia"/>
        </w:rPr>
        <w:t>供应商管理</w:t>
      </w:r>
    </w:p>
    <w:p w:rsidR="00A84633" w:rsidRPr="00300328" w:rsidRDefault="00A84633" w:rsidP="00A84633">
      <w:pPr>
        <w:pStyle w:val="ae"/>
        <w:spacing w:line="360" w:lineRule="auto"/>
      </w:pPr>
      <w:r w:rsidRPr="00300328">
        <w:rPr>
          <w:rFonts w:hint="eastAsia"/>
        </w:rPr>
        <w:t>业务描述</w:t>
      </w:r>
    </w:p>
    <w:p w:rsidR="00B10863" w:rsidRPr="00BF22D9" w:rsidRDefault="00F20910" w:rsidP="00250A29">
      <w:pPr>
        <w:pStyle w:val="aff2"/>
        <w:spacing w:line="360" w:lineRule="auto"/>
        <w:ind w:firstLine="420"/>
        <w:rPr>
          <w:b/>
        </w:rPr>
      </w:pPr>
      <w:r>
        <w:rPr>
          <w:rFonts w:hint="eastAsia"/>
        </w:rPr>
        <w:t>运营人员</w:t>
      </w:r>
      <w:r>
        <w:t>通过内部供应商管理，可查询</w:t>
      </w:r>
      <w:r w:rsidR="009D481B">
        <w:rPr>
          <w:rFonts w:hint="eastAsia"/>
        </w:rPr>
        <w:t>并管理</w:t>
      </w:r>
      <w:r>
        <w:t>现有内部</w:t>
      </w:r>
      <w:r>
        <w:rPr>
          <w:rFonts w:hint="eastAsia"/>
        </w:rPr>
        <w:t>供应商</w:t>
      </w:r>
    </w:p>
    <w:p w:rsidR="00722AAC" w:rsidRPr="00722AAC" w:rsidRDefault="00B328FB" w:rsidP="00B328FB">
      <w:pPr>
        <w:pStyle w:val="ae"/>
        <w:spacing w:line="360" w:lineRule="auto"/>
      </w:pPr>
      <w:r>
        <w:rPr>
          <w:rFonts w:hint="eastAsia"/>
        </w:rPr>
        <w:t>操作角色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7"/>
        <w:gridCol w:w="6734"/>
      </w:tblGrid>
      <w:tr w:rsidR="00722AAC" w:rsidTr="00F62650">
        <w:tc>
          <w:tcPr>
            <w:tcW w:w="2327" w:type="dxa"/>
            <w:shd w:val="clear" w:color="auto" w:fill="auto"/>
          </w:tcPr>
          <w:p w:rsidR="00722AAC" w:rsidRPr="00F97F18" w:rsidRDefault="00722AAC" w:rsidP="00F62650">
            <w:pPr>
              <w:pStyle w:val="aff2"/>
              <w:spacing w:line="360" w:lineRule="auto"/>
              <w:ind w:firstLineChars="0" w:firstLine="0"/>
              <w:jc w:val="center"/>
              <w:rPr>
                <w:b/>
              </w:rPr>
            </w:pPr>
            <w:r w:rsidRPr="00F97F18">
              <w:rPr>
                <w:rFonts w:hint="eastAsia"/>
                <w:b/>
              </w:rPr>
              <w:t>角色</w:t>
            </w:r>
          </w:p>
        </w:tc>
        <w:tc>
          <w:tcPr>
            <w:tcW w:w="6734" w:type="dxa"/>
            <w:shd w:val="clear" w:color="auto" w:fill="auto"/>
          </w:tcPr>
          <w:p w:rsidR="00722AAC" w:rsidRPr="00F97F18" w:rsidRDefault="00722AAC" w:rsidP="00F62650">
            <w:pPr>
              <w:pStyle w:val="aff2"/>
              <w:spacing w:line="360" w:lineRule="auto"/>
              <w:ind w:firstLineChars="0" w:firstLine="0"/>
              <w:jc w:val="center"/>
              <w:rPr>
                <w:b/>
              </w:rPr>
            </w:pPr>
            <w:r w:rsidRPr="00F97F18">
              <w:rPr>
                <w:rFonts w:hint="eastAsia"/>
                <w:b/>
              </w:rPr>
              <w:t>业务描述</w:t>
            </w:r>
          </w:p>
        </w:tc>
      </w:tr>
      <w:tr w:rsidR="00722AAC" w:rsidTr="00F62650">
        <w:tc>
          <w:tcPr>
            <w:tcW w:w="2327" w:type="dxa"/>
            <w:shd w:val="clear" w:color="auto" w:fill="auto"/>
          </w:tcPr>
          <w:p w:rsidR="00722AAC" w:rsidRDefault="009D481B" w:rsidP="003F4E81">
            <w:pPr>
              <w:pStyle w:val="aff2"/>
              <w:spacing w:line="360" w:lineRule="auto"/>
              <w:ind w:firstLineChars="0" w:firstLine="0"/>
            </w:pPr>
            <w:r>
              <w:rPr>
                <w:rFonts w:hint="eastAsia"/>
              </w:rPr>
              <w:t>运营人员</w:t>
            </w:r>
          </w:p>
        </w:tc>
        <w:tc>
          <w:tcPr>
            <w:tcW w:w="6734" w:type="dxa"/>
            <w:shd w:val="clear" w:color="auto" w:fill="auto"/>
          </w:tcPr>
          <w:p w:rsidR="00722AAC" w:rsidRDefault="009D481B" w:rsidP="00250A29">
            <w:pPr>
              <w:pStyle w:val="aff2"/>
              <w:spacing w:line="360" w:lineRule="auto"/>
              <w:ind w:firstLineChars="0" w:firstLine="0"/>
            </w:pPr>
            <w:r>
              <w:rPr>
                <w:rFonts w:hint="eastAsia"/>
              </w:rPr>
              <w:t>查询并</w:t>
            </w:r>
            <w:r>
              <w:t>管理现有内部供应商</w:t>
            </w:r>
            <w:r w:rsidR="00B942EF">
              <w:rPr>
                <w:rFonts w:hint="eastAsia"/>
              </w:rPr>
              <w:t>。</w:t>
            </w:r>
          </w:p>
        </w:tc>
      </w:tr>
      <w:tr w:rsidR="006B42A7" w:rsidTr="00F62650">
        <w:tc>
          <w:tcPr>
            <w:tcW w:w="2327" w:type="dxa"/>
            <w:shd w:val="clear" w:color="auto" w:fill="auto"/>
          </w:tcPr>
          <w:p w:rsidR="006B42A7" w:rsidRDefault="006B42A7" w:rsidP="006B42A7">
            <w:pPr>
              <w:pStyle w:val="aff2"/>
              <w:spacing w:line="360" w:lineRule="auto"/>
              <w:ind w:firstLineChars="0" w:firstLine="0"/>
            </w:pPr>
          </w:p>
        </w:tc>
        <w:tc>
          <w:tcPr>
            <w:tcW w:w="6734" w:type="dxa"/>
            <w:shd w:val="clear" w:color="auto" w:fill="auto"/>
          </w:tcPr>
          <w:p w:rsidR="006B42A7" w:rsidRDefault="006B42A7" w:rsidP="006B42A7">
            <w:pPr>
              <w:pStyle w:val="aff2"/>
              <w:spacing w:line="360" w:lineRule="auto"/>
              <w:ind w:firstLineChars="0" w:firstLine="0"/>
            </w:pPr>
          </w:p>
        </w:tc>
      </w:tr>
    </w:tbl>
    <w:p w:rsidR="00A84633" w:rsidRPr="00722AAC" w:rsidRDefault="00A84633" w:rsidP="00A84633">
      <w:pPr>
        <w:pStyle w:val="aff2"/>
        <w:spacing w:line="360" w:lineRule="auto"/>
        <w:ind w:firstLine="420"/>
        <w:rPr>
          <w:lang w:val="en-GB"/>
        </w:rPr>
      </w:pPr>
    </w:p>
    <w:p w:rsidR="00A84633" w:rsidRDefault="00E318AB" w:rsidP="00A84633">
      <w:pPr>
        <w:pStyle w:val="ae"/>
        <w:spacing w:line="360" w:lineRule="auto"/>
      </w:pPr>
      <w:r>
        <w:rPr>
          <w:rFonts w:hint="eastAsia"/>
        </w:rPr>
        <w:t>业务流程</w:t>
      </w:r>
    </w:p>
    <w:p w:rsidR="00BC720A" w:rsidRDefault="00BC720A" w:rsidP="00BC720A">
      <w:pPr>
        <w:pStyle w:val="aff2"/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新增</w:t>
      </w:r>
      <w:r>
        <w:t>内部供应商</w:t>
      </w:r>
    </w:p>
    <w:p w:rsidR="00BC720A" w:rsidRPr="00BC720A" w:rsidRDefault="00BC720A" w:rsidP="00BC720A">
      <w:pPr>
        <w:pStyle w:val="aff2"/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取消</w:t>
      </w:r>
      <w:r>
        <w:t>内部供应商</w:t>
      </w:r>
    </w:p>
    <w:p w:rsidR="00BC720A" w:rsidRPr="00BC720A" w:rsidRDefault="00BC720A" w:rsidP="00BC720A">
      <w:pPr>
        <w:pStyle w:val="ae"/>
        <w:spacing w:line="360" w:lineRule="auto"/>
      </w:pPr>
      <w:r>
        <w:rPr>
          <w:rFonts w:hint="eastAsia"/>
        </w:rPr>
        <w:t>业务规则</w:t>
      </w:r>
    </w:p>
    <w:p w:rsidR="00E318AB" w:rsidRDefault="00E318AB" w:rsidP="00E318AB">
      <w:pPr>
        <w:pStyle w:val="affff4"/>
        <w:spacing w:line="360" w:lineRule="auto"/>
        <w:ind w:leftChars="0" w:left="1155" w:firstLineChars="0" w:firstLine="0"/>
      </w:pPr>
      <w:r>
        <w:rPr>
          <w:rFonts w:hint="eastAsia"/>
          <w:b/>
        </w:rPr>
        <w:t>功能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 xml:space="preserve"> </w:t>
      </w:r>
      <w:r w:rsidRPr="00E318AB">
        <w:rPr>
          <w:rFonts w:hint="eastAsia"/>
          <w:b/>
        </w:rPr>
        <w:t>新增</w:t>
      </w:r>
      <w:r w:rsidR="00A52120">
        <w:rPr>
          <w:rFonts w:hint="eastAsia"/>
          <w:b/>
        </w:rPr>
        <w:t>内部</w:t>
      </w:r>
      <w:r w:rsidR="00A52120">
        <w:rPr>
          <w:b/>
        </w:rPr>
        <w:t>供应商</w:t>
      </w:r>
      <w:r>
        <w:rPr>
          <w:rFonts w:hint="eastAsia"/>
        </w:rPr>
        <w:t>：</w:t>
      </w:r>
    </w:p>
    <w:p w:rsidR="00F07265" w:rsidRDefault="00A52120" w:rsidP="00E318AB">
      <w:pPr>
        <w:pStyle w:val="affff4"/>
        <w:numPr>
          <w:ilvl w:val="0"/>
          <w:numId w:val="34"/>
        </w:numPr>
        <w:spacing w:line="360" w:lineRule="auto"/>
        <w:ind w:leftChars="0" w:firstLineChars="0"/>
      </w:pPr>
      <w:r>
        <w:rPr>
          <w:rFonts w:hint="eastAsia"/>
        </w:rPr>
        <w:t>点击新增内部供应商</w:t>
      </w:r>
      <w:r w:rsidR="001F597A">
        <w:rPr>
          <w:rFonts w:hint="eastAsia"/>
        </w:rPr>
        <w:t>按钮，</w:t>
      </w:r>
      <w:r w:rsidR="00A71FE8">
        <w:rPr>
          <w:rFonts w:hint="eastAsia"/>
        </w:rPr>
        <w:t>打开新页面，</w:t>
      </w:r>
      <w:r>
        <w:rPr>
          <w:rFonts w:hint="eastAsia"/>
        </w:rPr>
        <w:t>查询</w:t>
      </w:r>
      <w:r>
        <w:t>选择采购企业</w:t>
      </w:r>
      <w:r w:rsidR="00D762DD">
        <w:rPr>
          <w:rFonts w:hint="eastAsia"/>
        </w:rPr>
        <w:t>,支持</w:t>
      </w:r>
      <w:r w:rsidR="00D762DD">
        <w:t>模糊查询，下拉</w:t>
      </w:r>
      <w:r w:rsidR="00D762DD">
        <w:rPr>
          <w:rFonts w:hint="eastAsia"/>
        </w:rPr>
        <w:t>选中</w:t>
      </w:r>
      <w:ins w:id="0" w:author="Windows 用户" w:date="2016-05-05T22:58:00Z">
        <w:r w:rsidR="00D17F4D">
          <w:rPr>
            <w:rFonts w:hint="eastAsia"/>
          </w:rPr>
          <w:t>，单选</w:t>
        </w:r>
      </w:ins>
      <w:r w:rsidR="00F07265">
        <w:rPr>
          <w:rFonts w:hint="eastAsia"/>
        </w:rPr>
        <w:t>；</w:t>
      </w:r>
    </w:p>
    <w:p w:rsidR="00E318AB" w:rsidRDefault="00E318AB" w:rsidP="00D26041">
      <w:pPr>
        <w:pStyle w:val="affff4"/>
        <w:numPr>
          <w:ilvl w:val="0"/>
          <w:numId w:val="34"/>
        </w:numPr>
        <w:spacing w:line="360" w:lineRule="auto"/>
        <w:ind w:leftChars="0" w:firstLineChars="0"/>
      </w:pPr>
      <w:r>
        <w:rPr>
          <w:rFonts w:hint="eastAsia"/>
        </w:rPr>
        <w:t>保存结果，保存后即生效；</w:t>
      </w:r>
    </w:p>
    <w:p w:rsidR="00C15005" w:rsidRDefault="00C15005" w:rsidP="00C15005">
      <w:pPr>
        <w:pStyle w:val="affff4"/>
        <w:spacing w:line="360" w:lineRule="auto"/>
        <w:ind w:leftChars="0" w:left="1155" w:firstLineChars="0" w:firstLine="0"/>
      </w:pPr>
      <w:r>
        <w:rPr>
          <w:rFonts w:hint="eastAsia"/>
          <w:b/>
        </w:rPr>
        <w:t xml:space="preserve">功能三 </w:t>
      </w:r>
      <w:r w:rsidR="00A52120">
        <w:rPr>
          <w:rFonts w:hint="eastAsia"/>
          <w:b/>
        </w:rPr>
        <w:t>内部供应商</w:t>
      </w:r>
      <w:r w:rsidR="00D56BC2">
        <w:rPr>
          <w:rFonts w:hint="eastAsia"/>
          <w:b/>
        </w:rPr>
        <w:t>查询</w:t>
      </w:r>
      <w:ins w:id="1" w:author="Windows 用户" w:date="2016-05-05T23:07:00Z">
        <w:r w:rsidR="00596584">
          <w:rPr>
            <w:rFonts w:hint="eastAsia"/>
            <w:b/>
          </w:rPr>
          <w:t>&amp;导出</w:t>
        </w:r>
      </w:ins>
      <w:r>
        <w:rPr>
          <w:rFonts w:hint="eastAsia"/>
        </w:rPr>
        <w:t>：</w:t>
      </w:r>
    </w:p>
    <w:p w:rsidR="00C15005" w:rsidRDefault="00D56BC2" w:rsidP="00C15005">
      <w:pPr>
        <w:pStyle w:val="affff4"/>
        <w:numPr>
          <w:ilvl w:val="0"/>
          <w:numId w:val="37"/>
        </w:numPr>
        <w:spacing w:line="360" w:lineRule="auto"/>
        <w:ind w:leftChars="0" w:firstLineChars="0"/>
      </w:pPr>
      <w:r>
        <w:rPr>
          <w:rFonts w:hint="eastAsia"/>
        </w:rPr>
        <w:t>查询条件：</w:t>
      </w:r>
      <w:r w:rsidR="00A52120">
        <w:rPr>
          <w:rFonts w:hint="eastAsia"/>
        </w:rPr>
        <w:t>采购企业</w:t>
      </w:r>
      <w:r w:rsidR="00A52120">
        <w:t>名称</w:t>
      </w:r>
      <w:r w:rsidR="00C15005">
        <w:rPr>
          <w:rFonts w:hint="eastAsia"/>
        </w:rPr>
        <w:t>；</w:t>
      </w:r>
      <w:ins w:id="2" w:author="Windows 用户" w:date="2016-05-05T22:58:00Z">
        <w:r w:rsidR="00D17F4D">
          <w:rPr>
            <w:rFonts w:hint="eastAsia"/>
          </w:rPr>
          <w:t>支持模糊查询。</w:t>
        </w:r>
      </w:ins>
    </w:p>
    <w:p w:rsidR="00DC2290" w:rsidRDefault="001C4805" w:rsidP="00A52120">
      <w:pPr>
        <w:pStyle w:val="affff4"/>
        <w:numPr>
          <w:ilvl w:val="0"/>
          <w:numId w:val="37"/>
        </w:numPr>
        <w:spacing w:line="360" w:lineRule="auto"/>
        <w:ind w:leftChars="0" w:firstLineChars="0"/>
      </w:pPr>
      <w:r>
        <w:rPr>
          <w:rFonts w:hint="eastAsia"/>
        </w:rPr>
        <w:t>查询列表字段：</w:t>
      </w:r>
      <w:r w:rsidR="00BC720A">
        <w:rPr>
          <w:rFonts w:hint="eastAsia"/>
        </w:rPr>
        <w:t>采购</w:t>
      </w:r>
      <w:r w:rsidR="00BC720A">
        <w:t>企业名称、</w:t>
      </w:r>
      <w:del w:id="3" w:author="Windows 用户" w:date="2016-05-05T22:55:00Z">
        <w:r w:rsidR="00BC720A" w:rsidDel="00D17F4D">
          <w:delText>公司类型</w:delText>
        </w:r>
        <w:r w:rsidR="00F7389D" w:rsidDel="00D17F4D">
          <w:rPr>
            <w:rFonts w:hint="eastAsia"/>
          </w:rPr>
          <w:delText>(板块</w:delText>
        </w:r>
        <w:r w:rsidR="00F7389D" w:rsidDel="00D17F4D">
          <w:delText>公司、</w:delText>
        </w:r>
        <w:r w:rsidR="00F7389D" w:rsidDel="00D17F4D">
          <w:rPr>
            <w:rFonts w:hint="eastAsia"/>
          </w:rPr>
          <w:delText>成员</w:delText>
        </w:r>
        <w:r w:rsidR="00F7389D" w:rsidDel="00D17F4D">
          <w:delText>单位</w:delText>
        </w:r>
        <w:r w:rsidR="00F7389D" w:rsidDel="00D17F4D">
          <w:rPr>
            <w:rFonts w:hint="eastAsia"/>
          </w:rPr>
          <w:delText>)</w:delText>
        </w:r>
      </w:del>
      <w:r w:rsidR="00BC720A">
        <w:t>、电话、</w:t>
      </w:r>
      <w:ins w:id="4" w:author="Windows 用户" w:date="2016-05-05T23:00:00Z">
        <w:r w:rsidR="00D17F4D">
          <w:rPr>
            <w:rFonts w:hint="eastAsia"/>
          </w:rPr>
          <w:t>所在</w:t>
        </w:r>
      </w:ins>
      <w:r w:rsidR="00BC720A">
        <w:t>省、</w:t>
      </w:r>
      <w:ins w:id="5" w:author="Windows 用户" w:date="2016-05-05T23:01:00Z">
        <w:r w:rsidR="00D17F4D">
          <w:rPr>
            <w:rFonts w:hint="eastAsia"/>
          </w:rPr>
          <w:t>所在</w:t>
        </w:r>
      </w:ins>
      <w:r w:rsidR="00BC720A">
        <w:rPr>
          <w:rFonts w:hint="eastAsia"/>
        </w:rPr>
        <w:t>地市</w:t>
      </w:r>
      <w:del w:id="6" w:author="Windows 用户" w:date="2016-05-05T23:01:00Z">
        <w:r w:rsidR="00BC720A" w:rsidDel="00D17F4D">
          <w:delText>、</w:delText>
        </w:r>
        <w:r w:rsidR="00BC720A" w:rsidDel="00D17F4D">
          <w:rPr>
            <w:rFonts w:hint="eastAsia"/>
          </w:rPr>
          <w:delText>区县</w:delText>
        </w:r>
      </w:del>
      <w:r w:rsidR="00BC720A">
        <w:rPr>
          <w:rFonts w:hint="eastAsia"/>
        </w:rPr>
        <w:t>、操作</w:t>
      </w:r>
      <w:r w:rsidR="00BC720A">
        <w:t>（</w:t>
      </w:r>
      <w:r w:rsidR="00BC720A">
        <w:rPr>
          <w:rFonts w:hint="eastAsia"/>
        </w:rPr>
        <w:t>详情</w:t>
      </w:r>
      <w:r w:rsidR="00BC720A">
        <w:t>、取消</w:t>
      </w:r>
      <w:r w:rsidR="00BC720A">
        <w:rPr>
          <w:rFonts w:hint="eastAsia"/>
        </w:rPr>
        <w:t>内部</w:t>
      </w:r>
      <w:r w:rsidR="00BC720A">
        <w:t>供应商</w:t>
      </w:r>
      <w:ins w:id="7" w:author="Windows 用户" w:date="2016-05-05T23:01:00Z">
        <w:r w:rsidR="00D17F4D">
          <w:rPr>
            <w:rFonts w:hint="eastAsia"/>
          </w:rPr>
          <w:t>角色</w:t>
        </w:r>
      </w:ins>
      <w:r w:rsidR="00BC720A">
        <w:t>）</w:t>
      </w:r>
      <w:r w:rsidR="00C15005">
        <w:rPr>
          <w:rFonts w:hint="eastAsia"/>
        </w:rPr>
        <w:t>；</w:t>
      </w:r>
      <w:r w:rsidR="00DC2290">
        <w:rPr>
          <w:rFonts w:hint="eastAsia"/>
        </w:rPr>
        <w:t>各列左对齐。如下图示例：</w:t>
      </w:r>
    </w:p>
    <w:tbl>
      <w:tblPr>
        <w:tblW w:w="10320" w:type="dxa"/>
        <w:tblLook w:val="04A0" w:firstRow="1" w:lastRow="0" w:firstColumn="1" w:lastColumn="0" w:noHBand="0" w:noVBand="1"/>
      </w:tblPr>
      <w:tblGrid>
        <w:gridCol w:w="1840"/>
        <w:gridCol w:w="1020"/>
        <w:gridCol w:w="1020"/>
        <w:gridCol w:w="1020"/>
        <w:gridCol w:w="1020"/>
        <w:gridCol w:w="2100"/>
        <w:gridCol w:w="2300"/>
      </w:tblGrid>
      <w:tr w:rsidR="00BC720A" w:rsidRPr="00BC720A" w:rsidTr="00BC720A">
        <w:trPr>
          <w:trHeight w:val="272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>采购企业名称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val="en-US"/>
              </w:rPr>
            </w:pPr>
            <w:del w:id="8" w:author="Windows 用户" w:date="2016-05-05T23:01:00Z">
              <w:r w:rsidRPr="00BC720A" w:rsidDel="00D17F4D">
                <w:rPr>
                  <w:rFonts w:ascii="宋体" w:hAnsi="宋体" w:cs="宋体" w:hint="eastAsia"/>
                  <w:b/>
                  <w:bCs/>
                  <w:color w:val="000000"/>
                  <w:kern w:val="0"/>
                  <w:sz w:val="22"/>
                  <w:szCs w:val="22"/>
                  <w:lang w:val="en-US"/>
                </w:rPr>
                <w:delText>公司类型</w:delText>
              </w:r>
            </w:del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>电话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D17F4D" w:rsidP="00BC720A"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val="en-US"/>
              </w:rPr>
            </w:pPr>
            <w:ins w:id="9" w:author="Windows 用户" w:date="2016-05-05T23:01:00Z">
              <w:r>
                <w:rPr>
                  <w:rFonts w:ascii="宋体" w:hAnsi="宋体" w:cs="宋体" w:hint="eastAsia"/>
                  <w:b/>
                  <w:bCs/>
                  <w:color w:val="000000"/>
                  <w:kern w:val="0"/>
                  <w:sz w:val="22"/>
                  <w:szCs w:val="22"/>
                  <w:lang w:val="en-US"/>
                </w:rPr>
                <w:t>所在</w:t>
              </w:r>
            </w:ins>
            <w:r w:rsidR="00BC720A" w:rsidRPr="00BC720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>省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D17F4D" w:rsidP="00BC720A"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val="en-US"/>
              </w:rPr>
            </w:pPr>
            <w:ins w:id="10" w:author="Windows 用户" w:date="2016-05-05T23:01:00Z">
              <w:r>
                <w:rPr>
                  <w:rFonts w:ascii="宋体" w:hAnsi="宋体" w:cs="宋体" w:hint="eastAsia"/>
                  <w:b/>
                  <w:bCs/>
                  <w:color w:val="000000"/>
                  <w:kern w:val="0"/>
                  <w:sz w:val="22"/>
                  <w:szCs w:val="22"/>
                  <w:lang w:val="en-US"/>
                </w:rPr>
                <w:t>所在</w:t>
              </w:r>
            </w:ins>
            <w:r w:rsidR="00BC720A" w:rsidRPr="00BC720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>地市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val="en-US"/>
              </w:rPr>
            </w:pPr>
            <w:del w:id="11" w:author="Windows 用户" w:date="2016-05-05T23:01:00Z">
              <w:r w:rsidRPr="00BC720A" w:rsidDel="00D17F4D">
                <w:rPr>
                  <w:rFonts w:ascii="宋体" w:hAnsi="宋体" w:cs="宋体" w:hint="eastAsia"/>
                  <w:b/>
                  <w:bCs/>
                  <w:color w:val="000000"/>
                  <w:kern w:val="0"/>
                  <w:sz w:val="22"/>
                  <w:szCs w:val="22"/>
                  <w:lang w:val="en-US"/>
                </w:rPr>
                <w:delText>区县</w:delText>
              </w:r>
            </w:del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val="en-US"/>
              </w:rPr>
              <w:t>操作</w:t>
            </w:r>
          </w:p>
        </w:tc>
      </w:tr>
      <w:tr w:rsidR="00BC720A" w:rsidRPr="00BC720A" w:rsidTr="00BC720A">
        <w:trPr>
          <w:trHeight w:val="272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70C0"/>
                <w:kern w:val="0"/>
                <w:sz w:val="22"/>
                <w:szCs w:val="22"/>
                <w:u w:val="single"/>
                <w:lang w:val="en-US"/>
              </w:rPr>
            </w:pPr>
            <w:r w:rsidRPr="00BC720A">
              <w:rPr>
                <w:rFonts w:ascii="宋体" w:hAnsi="宋体" w:cs="宋体" w:hint="eastAsia"/>
                <w:color w:val="0070C0"/>
                <w:kern w:val="0"/>
                <w:sz w:val="22"/>
                <w:szCs w:val="22"/>
                <w:u w:val="single"/>
                <w:lang w:val="en-US"/>
              </w:rPr>
              <w:t>详情 取消内部供应商</w:t>
            </w:r>
            <w:ins w:id="12" w:author="Windows 用户" w:date="2016-05-05T23:01:00Z">
              <w:r w:rsidR="00D17F4D">
                <w:rPr>
                  <w:rFonts w:ascii="宋体" w:hAnsi="宋体" w:cs="宋体" w:hint="eastAsia"/>
                  <w:color w:val="0070C0"/>
                  <w:kern w:val="0"/>
                  <w:sz w:val="22"/>
                  <w:szCs w:val="22"/>
                  <w:u w:val="single"/>
                  <w:lang w:val="en-US"/>
                </w:rPr>
                <w:t>角色</w:t>
              </w:r>
            </w:ins>
          </w:p>
        </w:tc>
      </w:tr>
      <w:tr w:rsidR="00BC720A" w:rsidRPr="00BC720A" w:rsidTr="00BC720A">
        <w:trPr>
          <w:trHeight w:val="272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</w:tr>
      <w:tr w:rsidR="00BC720A" w:rsidRPr="00BC720A" w:rsidTr="00BC720A">
        <w:trPr>
          <w:trHeight w:val="272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</w:tr>
      <w:tr w:rsidR="00BC720A" w:rsidRPr="00BC720A" w:rsidTr="00BC720A">
        <w:trPr>
          <w:trHeight w:val="272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</w:tr>
      <w:tr w:rsidR="00BC720A" w:rsidRPr="00BC720A" w:rsidTr="00BC720A">
        <w:trPr>
          <w:trHeight w:val="272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</w:tr>
      <w:tr w:rsidR="00BC720A" w:rsidRPr="00BC720A" w:rsidTr="00BC720A">
        <w:trPr>
          <w:trHeight w:val="272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</w:tr>
      <w:tr w:rsidR="00BC720A" w:rsidRPr="00BC720A" w:rsidTr="00BC720A">
        <w:trPr>
          <w:trHeight w:val="272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20A" w:rsidRPr="00BC720A" w:rsidRDefault="00BC720A" w:rsidP="00BC720A"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val="en-US"/>
              </w:rPr>
            </w:pPr>
            <w:r w:rsidRPr="00BC720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val="en-US"/>
              </w:rPr>
              <w:t xml:space="preserve">　</w:t>
            </w:r>
          </w:p>
        </w:tc>
      </w:tr>
    </w:tbl>
    <w:p w:rsidR="00DC2290" w:rsidRDefault="00DC2290" w:rsidP="00DC2290">
      <w:pPr>
        <w:pStyle w:val="affff4"/>
        <w:spacing w:line="360" w:lineRule="auto"/>
        <w:ind w:leftChars="0" w:left="1155" w:firstLineChars="0" w:firstLine="0"/>
      </w:pPr>
    </w:p>
    <w:p w:rsidR="00FF770E" w:rsidRDefault="00FF770E" w:rsidP="00C15005">
      <w:pPr>
        <w:pStyle w:val="affff4"/>
        <w:numPr>
          <w:ilvl w:val="0"/>
          <w:numId w:val="37"/>
        </w:numPr>
        <w:spacing w:line="360" w:lineRule="auto"/>
        <w:ind w:leftChars="0" w:firstLineChars="0"/>
        <w:rPr>
          <w:ins w:id="13" w:author="Windows 用户" w:date="2016-05-05T23:07:00Z"/>
          <w:rFonts w:hint="eastAsia"/>
        </w:rPr>
      </w:pPr>
      <w:r>
        <w:rPr>
          <w:rFonts w:hint="eastAsia"/>
        </w:rPr>
        <w:t>查询结果</w:t>
      </w:r>
      <w:proofErr w:type="gramStart"/>
      <w:r>
        <w:rPr>
          <w:rFonts w:hint="eastAsia"/>
        </w:rPr>
        <w:t>支持分</w:t>
      </w:r>
      <w:proofErr w:type="gramEnd"/>
      <w:r>
        <w:rPr>
          <w:rFonts w:hint="eastAsia"/>
        </w:rPr>
        <w:t>页；统计总条数；</w:t>
      </w:r>
    </w:p>
    <w:p w:rsidR="00596584" w:rsidRDefault="00596584" w:rsidP="00C15005">
      <w:pPr>
        <w:pStyle w:val="affff4"/>
        <w:numPr>
          <w:ilvl w:val="0"/>
          <w:numId w:val="37"/>
        </w:numPr>
        <w:spacing w:line="360" w:lineRule="auto"/>
        <w:ind w:leftChars="0" w:firstLineChars="0"/>
      </w:pPr>
      <w:ins w:id="14" w:author="Windows 用户" w:date="2016-05-05T23:07:00Z">
        <w:r>
          <w:rPr>
            <w:rFonts w:hint="eastAsia"/>
          </w:rPr>
          <w:t>支持excel导出全部查询结果；</w:t>
        </w:r>
      </w:ins>
      <w:bookmarkStart w:id="15" w:name="_GoBack"/>
      <w:bookmarkEnd w:id="15"/>
    </w:p>
    <w:p w:rsidR="00F7389D" w:rsidRPr="00D17F4D" w:rsidRDefault="00F7389D" w:rsidP="00C15005">
      <w:pPr>
        <w:pStyle w:val="affff4"/>
        <w:numPr>
          <w:ilvl w:val="0"/>
          <w:numId w:val="37"/>
        </w:numPr>
        <w:spacing w:line="360" w:lineRule="auto"/>
        <w:ind w:leftChars="0" w:firstLineChars="0"/>
        <w:rPr>
          <w:b/>
          <w:rPrChange w:id="16" w:author="Windows 用户" w:date="2016-05-05T23:02:00Z">
            <w:rPr/>
          </w:rPrChange>
        </w:rPr>
      </w:pPr>
      <w:r>
        <w:rPr>
          <w:rFonts w:hint="eastAsia"/>
        </w:rPr>
        <w:lastRenderedPageBreak/>
        <w:t>详情展示</w:t>
      </w:r>
      <w:r>
        <w:t>：</w:t>
      </w:r>
      <w:ins w:id="17" w:author="Windows 用户" w:date="2016-05-05T22:56:00Z">
        <w:r w:rsidR="00D17F4D" w:rsidDel="00D17F4D">
          <w:rPr>
            <w:rFonts w:hint="eastAsia"/>
          </w:rPr>
          <w:t xml:space="preserve"> </w:t>
        </w:r>
      </w:ins>
      <w:del w:id="18" w:author="Windows 用户" w:date="2016-05-05T22:56:00Z">
        <w:r w:rsidDel="00D17F4D">
          <w:rPr>
            <w:rFonts w:hint="eastAsia"/>
          </w:rPr>
          <w:delText>采购</w:delText>
        </w:r>
        <w:r w:rsidDel="00D17F4D">
          <w:delText>企业名称、</w:delText>
        </w:r>
        <w:r w:rsidDel="00D17F4D">
          <w:rPr>
            <w:rFonts w:hint="eastAsia"/>
          </w:rPr>
          <w:delText>机构状态</w:delText>
        </w:r>
        <w:r w:rsidDel="00D17F4D">
          <w:delText>、公司类型、创建人、办公电话、传真、网址、</w:delText>
        </w:r>
        <w:r w:rsidDel="00D17F4D">
          <w:rPr>
            <w:rFonts w:hint="eastAsia"/>
          </w:rPr>
          <w:delText>省份</w:delText>
        </w:r>
        <w:r w:rsidDel="00D17F4D">
          <w:delText>、地市、</w:delText>
        </w:r>
        <w:r w:rsidDel="00D17F4D">
          <w:rPr>
            <w:rFonts w:hint="eastAsia"/>
          </w:rPr>
          <w:delText>区县</w:delText>
        </w:r>
        <w:r w:rsidDel="00D17F4D">
          <w:delText>、</w:delText>
        </w:r>
        <w:r w:rsidDel="00D17F4D">
          <w:rPr>
            <w:rFonts w:hint="eastAsia"/>
          </w:rPr>
          <w:delText>详细地址</w:delText>
        </w:r>
        <w:r w:rsidDel="00D17F4D">
          <w:delText>、</w:delText>
        </w:r>
        <w:r w:rsidDel="00D17F4D">
          <w:rPr>
            <w:rFonts w:hint="eastAsia"/>
          </w:rPr>
          <w:delText>邮编</w:delText>
        </w:r>
        <w:r w:rsidDel="00D17F4D">
          <w:delText>、角色、备注</w:delText>
        </w:r>
        <w:r w:rsidDel="00D17F4D">
          <w:rPr>
            <w:rFonts w:hint="eastAsia"/>
          </w:rPr>
          <w:delText>；</w:delText>
        </w:r>
      </w:del>
      <w:ins w:id="19" w:author="Windows 用户" w:date="2016-05-05T22:56:00Z">
        <w:r w:rsidR="00D17F4D" w:rsidRPr="00D17F4D">
          <w:rPr>
            <w:rFonts w:hint="eastAsia"/>
            <w:b/>
            <w:rPrChange w:id="20" w:author="Windows 用户" w:date="2016-05-05T23:02:00Z">
              <w:rPr>
                <w:rFonts w:hint="eastAsia"/>
              </w:rPr>
            </w:rPrChange>
          </w:rPr>
          <w:t>详情页面使用供应商详情页面，跟外部供应商</w:t>
        </w:r>
      </w:ins>
      <w:ins w:id="21" w:author="Windows 用户" w:date="2016-05-05T22:57:00Z">
        <w:r w:rsidR="00D17F4D" w:rsidRPr="00D17F4D">
          <w:rPr>
            <w:rFonts w:hint="eastAsia"/>
            <w:b/>
            <w:rPrChange w:id="22" w:author="Windows 用户" w:date="2016-05-05T23:02:00Z">
              <w:rPr>
                <w:rFonts w:hint="eastAsia"/>
              </w:rPr>
            </w:rPrChange>
          </w:rPr>
          <w:t>共享相同页面。在运营系统内，采购企业详情与供应商详情页面要分别统一调用，不要每个页面各做各</w:t>
        </w:r>
      </w:ins>
      <w:ins w:id="23" w:author="Windows 用户" w:date="2016-05-05T22:58:00Z">
        <w:r w:rsidR="00D17F4D" w:rsidRPr="00D17F4D">
          <w:rPr>
            <w:rFonts w:hint="eastAsia"/>
            <w:b/>
            <w:rPrChange w:id="24" w:author="Windows 用户" w:date="2016-05-05T23:02:00Z">
              <w:rPr>
                <w:rFonts w:hint="eastAsia"/>
              </w:rPr>
            </w:rPrChange>
          </w:rPr>
          <w:t>的造轮子。</w:t>
        </w:r>
      </w:ins>
    </w:p>
    <w:p w:rsidR="00D56BC2" w:rsidRDefault="00D56BC2" w:rsidP="00D17F4D">
      <w:pPr>
        <w:pStyle w:val="affff4"/>
        <w:numPr>
          <w:ilvl w:val="0"/>
          <w:numId w:val="37"/>
        </w:numPr>
        <w:spacing w:line="360" w:lineRule="auto"/>
        <w:ind w:leftChars="0" w:firstLineChars="0"/>
        <w:pPrChange w:id="25" w:author="Windows 用户" w:date="2016-05-05T22:56:00Z">
          <w:pPr>
            <w:pStyle w:val="affff4"/>
            <w:spacing w:line="360" w:lineRule="auto"/>
            <w:ind w:leftChars="0" w:left="1155" w:firstLineChars="0" w:firstLine="0"/>
          </w:pPr>
        </w:pPrChange>
      </w:pPr>
      <w:r>
        <w:rPr>
          <w:rFonts w:hint="eastAsia"/>
          <w:b/>
        </w:rPr>
        <w:t xml:space="preserve">功能三 </w:t>
      </w:r>
      <w:r w:rsidR="00A52120">
        <w:rPr>
          <w:rFonts w:hint="eastAsia"/>
          <w:b/>
        </w:rPr>
        <w:t>取消内部</w:t>
      </w:r>
      <w:r w:rsidR="00A52120">
        <w:rPr>
          <w:b/>
        </w:rPr>
        <w:t>供应商</w:t>
      </w:r>
      <w:r>
        <w:rPr>
          <w:rFonts w:hint="eastAsia"/>
        </w:rPr>
        <w:t>：</w:t>
      </w:r>
    </w:p>
    <w:p w:rsidR="00A52120" w:rsidRDefault="00A52120" w:rsidP="00A52120">
      <w:pPr>
        <w:pStyle w:val="affff4"/>
        <w:numPr>
          <w:ilvl w:val="0"/>
          <w:numId w:val="38"/>
        </w:numPr>
        <w:spacing w:line="360" w:lineRule="auto"/>
        <w:ind w:leftChars="0" w:firstLineChars="0"/>
      </w:pPr>
      <w:r>
        <w:rPr>
          <w:rFonts w:hint="eastAsia"/>
        </w:rPr>
        <w:t>点击</w:t>
      </w:r>
      <w:r>
        <w:t>取消内部</w:t>
      </w:r>
      <w:r>
        <w:rPr>
          <w:rFonts w:hint="eastAsia"/>
        </w:rPr>
        <w:t>供应商</w:t>
      </w:r>
      <w:r>
        <w:t>按钮，</w:t>
      </w:r>
      <w:r>
        <w:rPr>
          <w:rFonts w:hint="eastAsia"/>
        </w:rPr>
        <w:t>提示</w:t>
      </w:r>
      <w:r>
        <w:t>“</w:t>
      </w:r>
      <w:r>
        <w:rPr>
          <w:rFonts w:hint="eastAsia"/>
        </w:rPr>
        <w:t>是否取消</w:t>
      </w:r>
      <w:r>
        <w:t>内部供应商</w:t>
      </w:r>
      <w:r>
        <w:rPr>
          <w:rFonts w:hint="eastAsia"/>
        </w:rPr>
        <w:t>？</w:t>
      </w:r>
      <w:r>
        <w:t>”</w:t>
      </w:r>
      <w:r>
        <w:rPr>
          <w:rFonts w:hint="eastAsia"/>
        </w:rPr>
        <w:t>，“</w:t>
      </w:r>
      <w:r>
        <w:t>是</w:t>
      </w:r>
      <w:r>
        <w:rPr>
          <w:rFonts w:hint="eastAsia"/>
        </w:rPr>
        <w:t>”则</w:t>
      </w:r>
      <w:r>
        <w:t>取消内部供应商角色，</w:t>
      </w:r>
      <w:r>
        <w:rPr>
          <w:rFonts w:hint="eastAsia"/>
        </w:rPr>
        <w:t>“</w:t>
      </w:r>
      <w:r>
        <w:t>否</w:t>
      </w:r>
      <w:r>
        <w:rPr>
          <w:rFonts w:hint="eastAsia"/>
        </w:rPr>
        <w:t>”则</w:t>
      </w:r>
      <w:r>
        <w:t>不</w:t>
      </w:r>
      <w:r>
        <w:rPr>
          <w:rFonts w:hint="eastAsia"/>
        </w:rPr>
        <w:t>取消</w:t>
      </w:r>
      <w:r>
        <w:t>内部供应商角色</w:t>
      </w:r>
    </w:p>
    <w:p w:rsidR="00F07265" w:rsidRPr="00F07265" w:rsidRDefault="00A52120" w:rsidP="00A52120">
      <w:pPr>
        <w:pStyle w:val="affff4"/>
        <w:numPr>
          <w:ilvl w:val="0"/>
          <w:numId w:val="38"/>
        </w:numPr>
        <w:spacing w:line="360" w:lineRule="auto"/>
        <w:ind w:leftChars="0" w:firstLineChars="0"/>
      </w:pPr>
      <w:r>
        <w:rPr>
          <w:rFonts w:hint="eastAsia"/>
        </w:rPr>
        <w:t>取消内部</w:t>
      </w:r>
      <w:r>
        <w:t>供应商后</w:t>
      </w:r>
      <w:r w:rsidR="006245D6">
        <w:rPr>
          <w:rFonts w:hint="eastAsia"/>
        </w:rPr>
        <w:t>，</w:t>
      </w:r>
      <w:del w:id="26" w:author="Windows 用户" w:date="2016-05-05T23:02:00Z">
        <w:r w:rsidDel="00D17F4D">
          <w:rPr>
            <w:rFonts w:hint="eastAsia"/>
          </w:rPr>
          <w:delText>机构为</w:delText>
        </w:r>
      </w:del>
      <w:r>
        <w:t>采购</w:t>
      </w:r>
      <w:r>
        <w:rPr>
          <w:rFonts w:hint="eastAsia"/>
        </w:rPr>
        <w:t>企业</w:t>
      </w:r>
      <w:del w:id="27" w:author="Windows 用户" w:date="2016-05-05T23:02:00Z">
        <w:r w:rsidDel="00D17F4D">
          <w:delText>，</w:delText>
        </w:r>
      </w:del>
      <w:r>
        <w:t>不</w:t>
      </w:r>
      <w:ins w:id="28" w:author="Windows 用户" w:date="2016-05-05T23:02:00Z">
        <w:r w:rsidR="00D17F4D">
          <w:rPr>
            <w:rFonts w:hint="eastAsia"/>
          </w:rPr>
          <w:t>再</w:t>
        </w:r>
      </w:ins>
      <w:r>
        <w:t>具备内部供应商角色</w:t>
      </w:r>
      <w:r w:rsidR="006245D6">
        <w:rPr>
          <w:rFonts w:hint="eastAsia"/>
        </w:rPr>
        <w:t>；</w:t>
      </w:r>
    </w:p>
    <w:p w:rsidR="00A84633" w:rsidRPr="00DA6CBC" w:rsidRDefault="00A84633" w:rsidP="00A84633">
      <w:pPr>
        <w:pStyle w:val="ae"/>
        <w:spacing w:line="360" w:lineRule="auto"/>
      </w:pPr>
      <w:r>
        <w:rPr>
          <w:rFonts w:hint="eastAsia"/>
        </w:rPr>
        <w:t>业务规则</w:t>
      </w:r>
      <w:ins w:id="29" w:author="Windows 用户" w:date="2016-05-05T23:03:00Z">
        <w:r w:rsidR="00596584">
          <w:rPr>
            <w:rFonts w:hint="eastAsia"/>
          </w:rPr>
          <w:t>以下业务规则请写跟本功能有关系的</w:t>
        </w:r>
      </w:ins>
      <w:ins w:id="30" w:author="Windows 用户" w:date="2016-05-05T23:04:00Z">
        <w:r w:rsidR="00596584">
          <w:rPr>
            <w:rFonts w:hint="eastAsia"/>
          </w:rPr>
          <w:t>。目前看起来都没什么关系</w:t>
        </w:r>
      </w:ins>
      <w:ins w:id="31" w:author="Windows 用户" w:date="2016-05-05T23:06:00Z">
        <w:r w:rsidR="00596584">
          <w:rPr>
            <w:rFonts w:hint="eastAsia"/>
          </w:rPr>
          <w:t>，以最后补充为准。</w:t>
        </w:r>
      </w:ins>
    </w:p>
    <w:p w:rsidR="004039F0" w:rsidDel="00596584" w:rsidRDefault="004039F0" w:rsidP="004560E0">
      <w:pPr>
        <w:pStyle w:val="affff4"/>
        <w:numPr>
          <w:ilvl w:val="0"/>
          <w:numId w:val="30"/>
        </w:numPr>
        <w:spacing w:line="360" w:lineRule="auto"/>
        <w:ind w:leftChars="0" w:firstLineChars="0"/>
        <w:rPr>
          <w:del w:id="32" w:author="Windows 用户" w:date="2016-05-05T23:04:00Z"/>
          <w:rFonts w:hAnsi="宋体"/>
        </w:rPr>
      </w:pPr>
      <w:del w:id="33" w:author="Windows 用户" w:date="2016-05-05T23:04:00Z">
        <w:r w:rsidDel="00596584">
          <w:rPr>
            <w:rFonts w:hAnsi="宋体" w:hint="eastAsia"/>
          </w:rPr>
          <w:delText>内部</w:delText>
        </w:r>
        <w:r w:rsidDel="00596584">
          <w:rPr>
            <w:rFonts w:hAnsi="宋体"/>
          </w:rPr>
          <w:delText>供应商的</w:delText>
        </w:r>
        <w:r w:rsidDel="00596584">
          <w:rPr>
            <w:rFonts w:hAnsi="宋体" w:hint="eastAsia"/>
          </w:rPr>
          <w:delText>企业</w:delText>
        </w:r>
        <w:r w:rsidDel="00596584">
          <w:rPr>
            <w:rFonts w:hAnsi="宋体"/>
          </w:rPr>
          <w:delText>管理员为</w:delText>
        </w:r>
        <w:r w:rsidDel="00596584">
          <w:rPr>
            <w:rFonts w:hAnsi="宋体" w:hint="eastAsia"/>
          </w:rPr>
          <w:delText>原</w:delText>
        </w:r>
        <w:r w:rsidDel="00596584">
          <w:rPr>
            <w:rFonts w:hAnsi="宋体"/>
          </w:rPr>
          <w:delText>采购企业管理</w:delText>
        </w:r>
        <w:r w:rsidDel="00596584">
          <w:rPr>
            <w:rFonts w:hAnsi="宋体" w:hint="eastAsia"/>
          </w:rPr>
          <w:delText>员</w:delText>
        </w:r>
        <w:r w:rsidDel="00596584">
          <w:rPr>
            <w:rFonts w:hAnsi="宋体"/>
          </w:rPr>
          <w:delText>；</w:delText>
        </w:r>
      </w:del>
    </w:p>
    <w:p w:rsidR="004A66CF" w:rsidRPr="004A66CF" w:rsidDel="00596584" w:rsidRDefault="006C261A" w:rsidP="004A66CF">
      <w:pPr>
        <w:pStyle w:val="affff4"/>
        <w:numPr>
          <w:ilvl w:val="0"/>
          <w:numId w:val="30"/>
        </w:numPr>
        <w:spacing w:line="360" w:lineRule="auto"/>
        <w:ind w:leftChars="0" w:firstLineChars="0"/>
        <w:rPr>
          <w:del w:id="34" w:author="Windows 用户" w:date="2016-05-05T23:04:00Z"/>
          <w:rFonts w:hAnsi="宋体"/>
        </w:rPr>
      </w:pPr>
      <w:del w:id="35" w:author="Windows 用户" w:date="2016-05-05T23:04:00Z">
        <w:r w:rsidDel="00596584">
          <w:rPr>
            <w:rFonts w:hAnsi="宋体" w:hint="eastAsia"/>
          </w:rPr>
          <w:delText>内部供应商</w:delText>
        </w:r>
        <w:r w:rsidR="00D762DD" w:rsidDel="00596584">
          <w:rPr>
            <w:rFonts w:hAnsi="宋体" w:hint="eastAsia"/>
          </w:rPr>
          <w:delText>企业管理</w:delText>
        </w:r>
        <w:r w:rsidR="00D762DD" w:rsidDel="00596584">
          <w:rPr>
            <w:rFonts w:hAnsi="宋体"/>
          </w:rPr>
          <w:delText>员</w:delText>
        </w:r>
        <w:r w:rsidDel="00596584">
          <w:rPr>
            <w:rFonts w:hAnsi="宋体"/>
          </w:rPr>
          <w:delText>可分配采购</w:delText>
        </w:r>
        <w:r w:rsidDel="00596584">
          <w:rPr>
            <w:rFonts w:hAnsi="宋体" w:hint="eastAsia"/>
          </w:rPr>
          <w:delText>企业</w:delText>
        </w:r>
        <w:r w:rsidDel="00596584">
          <w:rPr>
            <w:rFonts w:hAnsi="宋体"/>
          </w:rPr>
          <w:delText>和供应商用户角色；</w:delText>
        </w:r>
      </w:del>
    </w:p>
    <w:p w:rsidR="004039F0" w:rsidDel="00596584" w:rsidRDefault="004039F0" w:rsidP="004039F0">
      <w:pPr>
        <w:pStyle w:val="affff4"/>
        <w:numPr>
          <w:ilvl w:val="0"/>
          <w:numId w:val="30"/>
        </w:numPr>
        <w:spacing w:line="360" w:lineRule="auto"/>
        <w:ind w:leftChars="0" w:firstLineChars="0"/>
        <w:rPr>
          <w:del w:id="36" w:author="Windows 用户" w:date="2016-05-05T23:04:00Z"/>
          <w:rFonts w:hAnsi="宋体"/>
        </w:rPr>
      </w:pPr>
      <w:del w:id="37" w:author="Windows 用户" w:date="2016-05-05T23:04:00Z">
        <w:r w:rsidDel="00596584">
          <w:rPr>
            <w:rFonts w:hAnsi="宋体" w:hint="eastAsia"/>
          </w:rPr>
          <w:delText>内部供应商</w:delText>
        </w:r>
        <w:r w:rsidR="00D762DD" w:rsidDel="00596584">
          <w:rPr>
            <w:rFonts w:hAnsi="宋体" w:hint="eastAsia"/>
          </w:rPr>
          <w:delText>门户账号</w:delText>
        </w:r>
        <w:r w:rsidDel="00596584">
          <w:rPr>
            <w:rFonts w:hAnsi="宋体" w:hint="eastAsia"/>
          </w:rPr>
          <w:delText>及</w:delText>
        </w:r>
        <w:r w:rsidDel="00596584">
          <w:rPr>
            <w:rFonts w:hAnsi="宋体"/>
          </w:rPr>
          <w:delText>角色由企业管理员</w:delText>
        </w:r>
        <w:r w:rsidDel="00596584">
          <w:rPr>
            <w:rFonts w:hAnsi="宋体" w:hint="eastAsia"/>
          </w:rPr>
          <w:delText>创建、分配；</w:delText>
        </w:r>
      </w:del>
    </w:p>
    <w:p w:rsidR="006C261A" w:rsidRDefault="006C261A" w:rsidP="004039F0">
      <w:pPr>
        <w:pStyle w:val="affff4"/>
        <w:numPr>
          <w:ilvl w:val="0"/>
          <w:numId w:val="30"/>
        </w:numPr>
        <w:spacing w:line="360" w:lineRule="auto"/>
        <w:ind w:leftChars="0" w:firstLineChars="0"/>
        <w:rPr>
          <w:rFonts w:hAnsi="宋体"/>
        </w:rPr>
      </w:pPr>
      <w:del w:id="38" w:author="Windows 用户" w:date="2016-05-05T23:03:00Z">
        <w:r w:rsidDel="00596584">
          <w:rPr>
            <w:rFonts w:hAnsi="宋体" w:hint="eastAsia"/>
          </w:rPr>
          <w:delText>同时具有</w:delText>
        </w:r>
        <w:r w:rsidDel="00596584">
          <w:rPr>
            <w:rFonts w:hAnsi="宋体"/>
          </w:rPr>
          <w:delText>采购企业和供应商用户角色的用户，</w:delText>
        </w:r>
        <w:r w:rsidDel="00596584">
          <w:rPr>
            <w:rFonts w:hAnsi="宋体" w:hint="eastAsia"/>
          </w:rPr>
          <w:delText>登录时</w:delText>
        </w:r>
        <w:r w:rsidDel="00596584">
          <w:rPr>
            <w:rFonts w:hAnsi="宋体"/>
          </w:rPr>
          <w:delText>默认登录采购企业</w:delText>
        </w:r>
        <w:r w:rsidDel="00596584">
          <w:rPr>
            <w:rFonts w:hAnsi="宋体" w:hint="eastAsia"/>
          </w:rPr>
          <w:delText>会员</w:delText>
        </w:r>
        <w:r w:rsidDel="00596584">
          <w:rPr>
            <w:rFonts w:hAnsi="宋体"/>
          </w:rPr>
          <w:delText>中心，可跳转供应商</w:delText>
        </w:r>
        <w:r w:rsidDel="00596584">
          <w:rPr>
            <w:rFonts w:hAnsi="宋体" w:hint="eastAsia"/>
          </w:rPr>
          <w:delText>会员</w:delText>
        </w:r>
        <w:r w:rsidDel="00596584">
          <w:rPr>
            <w:rFonts w:hAnsi="宋体"/>
          </w:rPr>
          <w:delText>中心；</w:delText>
        </w:r>
      </w:del>
      <w:ins w:id="39" w:author="Windows 用户" w:date="2016-05-05T23:02:00Z">
        <w:r w:rsidR="00596584">
          <w:rPr>
            <w:rFonts w:hAnsi="宋体" w:hint="eastAsia"/>
          </w:rPr>
          <w:t>这句话</w:t>
        </w:r>
        <w:proofErr w:type="gramStart"/>
        <w:r w:rsidR="00D17F4D">
          <w:rPr>
            <w:rFonts w:hAnsi="宋体" w:hint="eastAsia"/>
          </w:rPr>
          <w:t>跟内部供应商管理</w:t>
        </w:r>
      </w:ins>
      <w:proofErr w:type="gramEnd"/>
      <w:ins w:id="40" w:author="Windows 用户" w:date="2016-05-05T23:03:00Z">
        <w:r w:rsidR="00596584">
          <w:rPr>
            <w:rFonts w:hAnsi="宋体" w:hint="eastAsia"/>
          </w:rPr>
          <w:t>功能没有关系，是单独需求。</w:t>
        </w:r>
      </w:ins>
    </w:p>
    <w:p w:rsidR="006C261A" w:rsidDel="00596584" w:rsidRDefault="006C261A" w:rsidP="004039F0">
      <w:pPr>
        <w:pStyle w:val="affff4"/>
        <w:numPr>
          <w:ilvl w:val="0"/>
          <w:numId w:val="30"/>
        </w:numPr>
        <w:spacing w:line="360" w:lineRule="auto"/>
        <w:ind w:leftChars="0" w:firstLineChars="0"/>
        <w:rPr>
          <w:del w:id="41" w:author="Windows 用户" w:date="2016-05-05T23:03:00Z"/>
          <w:rFonts w:hAnsi="宋体"/>
        </w:rPr>
      </w:pPr>
      <w:del w:id="42" w:author="Windows 用户" w:date="2016-05-05T23:03:00Z">
        <w:r w:rsidDel="00596584">
          <w:rPr>
            <w:rFonts w:hAnsi="宋体" w:hint="eastAsia"/>
          </w:rPr>
          <w:delText>只具有</w:delText>
        </w:r>
        <w:r w:rsidDel="00596584">
          <w:rPr>
            <w:rFonts w:hAnsi="宋体"/>
          </w:rPr>
          <w:delText>供应商用户角色的用户，登录时默认登录供应商</w:delText>
        </w:r>
        <w:r w:rsidDel="00596584">
          <w:rPr>
            <w:rFonts w:hAnsi="宋体" w:hint="eastAsia"/>
          </w:rPr>
          <w:delText>会员</w:delText>
        </w:r>
        <w:r w:rsidDel="00596584">
          <w:rPr>
            <w:rFonts w:hAnsi="宋体"/>
          </w:rPr>
          <w:delText>中心</w:delText>
        </w:r>
        <w:r w:rsidDel="00596584">
          <w:rPr>
            <w:rFonts w:hAnsi="宋体" w:hint="eastAsia"/>
          </w:rPr>
          <w:delText>；</w:delText>
        </w:r>
      </w:del>
    </w:p>
    <w:p w:rsidR="00DA7C31" w:rsidDel="00596584" w:rsidRDefault="00D762DD" w:rsidP="00D762DD">
      <w:pPr>
        <w:pStyle w:val="affff4"/>
        <w:numPr>
          <w:ilvl w:val="0"/>
          <w:numId w:val="30"/>
        </w:numPr>
        <w:spacing w:line="360" w:lineRule="auto"/>
        <w:ind w:leftChars="0" w:firstLineChars="0"/>
        <w:rPr>
          <w:del w:id="43" w:author="Windows 用户" w:date="2016-05-05T23:03:00Z"/>
          <w:rFonts w:hAnsi="宋体"/>
        </w:rPr>
      </w:pPr>
      <w:del w:id="44" w:author="Windows 用户" w:date="2016-05-05T23:03:00Z">
        <w:r w:rsidDel="00596584">
          <w:rPr>
            <w:rFonts w:hAnsi="宋体" w:hint="eastAsia"/>
          </w:rPr>
          <w:delText>只具有</w:delText>
        </w:r>
        <w:r w:rsidDel="00596584">
          <w:rPr>
            <w:rFonts w:hAnsi="宋体"/>
          </w:rPr>
          <w:delText>供应商用户角色的用户，登录时默认登录供应商</w:delText>
        </w:r>
        <w:r w:rsidDel="00596584">
          <w:rPr>
            <w:rFonts w:hAnsi="宋体" w:hint="eastAsia"/>
          </w:rPr>
          <w:delText>会员</w:delText>
        </w:r>
        <w:r w:rsidDel="00596584">
          <w:rPr>
            <w:rFonts w:hAnsi="宋体"/>
          </w:rPr>
          <w:delText>中心</w:delText>
        </w:r>
        <w:r w:rsidDel="00596584">
          <w:rPr>
            <w:rFonts w:hAnsi="宋体" w:hint="eastAsia"/>
          </w:rPr>
          <w:delText>；</w:delText>
        </w:r>
      </w:del>
    </w:p>
    <w:p w:rsidR="004E1264" w:rsidDel="00596584" w:rsidRDefault="004E1264" w:rsidP="00D762DD">
      <w:pPr>
        <w:pStyle w:val="affff4"/>
        <w:numPr>
          <w:ilvl w:val="0"/>
          <w:numId w:val="30"/>
        </w:numPr>
        <w:spacing w:line="360" w:lineRule="auto"/>
        <w:ind w:leftChars="0" w:firstLineChars="0"/>
        <w:rPr>
          <w:del w:id="45" w:author="Windows 用户" w:date="2016-05-05T23:03:00Z"/>
          <w:rFonts w:hAnsi="宋体" w:hint="eastAsia"/>
        </w:rPr>
      </w:pPr>
      <w:del w:id="46" w:author="Windows 用户" w:date="2016-05-05T23:03:00Z">
        <w:r w:rsidDel="00596584">
          <w:rPr>
            <w:rFonts w:hAnsi="宋体" w:hint="eastAsia"/>
          </w:rPr>
          <w:delText>采购</w:delText>
        </w:r>
        <w:r w:rsidDel="00596584">
          <w:rPr>
            <w:rFonts w:hAnsi="宋体"/>
          </w:rPr>
          <w:delText>企业详情展示</w:delText>
        </w:r>
      </w:del>
    </w:p>
    <w:p w:rsidR="00596584" w:rsidRDefault="00596584" w:rsidP="00D762DD">
      <w:pPr>
        <w:pStyle w:val="affff4"/>
        <w:numPr>
          <w:ilvl w:val="0"/>
          <w:numId w:val="30"/>
        </w:numPr>
        <w:spacing w:line="360" w:lineRule="auto"/>
        <w:ind w:leftChars="0" w:firstLineChars="0"/>
        <w:rPr>
          <w:ins w:id="47" w:author="Windows 用户" w:date="2016-05-05T23:06:00Z"/>
          <w:rFonts w:hAnsi="宋体" w:hint="eastAsia"/>
        </w:rPr>
      </w:pPr>
      <w:ins w:id="48" w:author="Windows 用户" w:date="2016-05-05T23:05:00Z">
        <w:r>
          <w:rPr>
            <w:rFonts w:hAnsi="宋体" w:hint="eastAsia"/>
          </w:rPr>
          <w:t>同一采购企业只允许添加内部供应商一次，重复添加应提示“</w:t>
        </w:r>
      </w:ins>
      <w:ins w:id="49" w:author="Windows 用户" w:date="2016-05-05T23:06:00Z">
        <w:r>
          <w:rPr>
            <w:rFonts w:hAnsi="宋体" w:hint="eastAsia"/>
          </w:rPr>
          <w:t>该采购企业已经是内部供应商角色”；</w:t>
        </w:r>
      </w:ins>
    </w:p>
    <w:p w:rsidR="00596584" w:rsidRDefault="00596584" w:rsidP="00D762DD">
      <w:pPr>
        <w:pStyle w:val="affff4"/>
        <w:numPr>
          <w:ilvl w:val="0"/>
          <w:numId w:val="30"/>
        </w:numPr>
        <w:spacing w:line="360" w:lineRule="auto"/>
        <w:ind w:leftChars="0" w:firstLineChars="0"/>
        <w:rPr>
          <w:ins w:id="50" w:author="Windows 用户" w:date="2016-05-05T23:04:00Z"/>
          <w:rFonts w:hAnsi="宋体"/>
        </w:rPr>
      </w:pPr>
    </w:p>
    <w:p w:rsidR="00D762DD" w:rsidRPr="00D762DD" w:rsidRDefault="00D762DD" w:rsidP="004E1264">
      <w:pPr>
        <w:pStyle w:val="affff4"/>
        <w:spacing w:line="360" w:lineRule="auto"/>
        <w:ind w:leftChars="0" w:firstLineChars="0"/>
        <w:rPr>
          <w:rFonts w:hAnsi="宋体"/>
        </w:rPr>
      </w:pPr>
    </w:p>
    <w:sectPr w:rsidR="00D762DD" w:rsidRPr="00D762DD" w:rsidSect="00FA3161">
      <w:headerReference w:type="default" r:id="rId9"/>
      <w:footerReference w:type="even" r:id="rId10"/>
      <w:footerReference w:type="default" r:id="rId11"/>
      <w:pgSz w:w="11907" w:h="16839"/>
      <w:pgMar w:top="1418" w:right="1418" w:bottom="1134" w:left="1418" w:header="1418" w:footer="851" w:gutter="0"/>
      <w:pgNumType w:start="15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1EE" w:rsidRDefault="00DD61EE">
      <w:r>
        <w:separator/>
      </w:r>
    </w:p>
  </w:endnote>
  <w:endnote w:type="continuationSeparator" w:id="0">
    <w:p w:rsidR="00DD61EE" w:rsidRDefault="00DD6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,Bold">
    <w:altName w:val="Arial"/>
    <w:charset w:val="00"/>
    <w:family w:val="swiss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043" w:rsidRDefault="00290043">
    <w:pPr>
      <w:pStyle w:val="afffe"/>
      <w:framePr w:wrap="around" w:vAnchor="text" w:hAnchor="margin" w:xAlign="center" w:y="1"/>
      <w:rPr>
        <w:rStyle w:val="affff"/>
      </w:rPr>
    </w:pPr>
    <w:r>
      <w:rPr>
        <w:rStyle w:val="affff"/>
      </w:rPr>
      <w:fldChar w:fldCharType="begin"/>
    </w:r>
    <w:r>
      <w:rPr>
        <w:rStyle w:val="affff"/>
      </w:rPr>
      <w:instrText xml:space="preserve">PAGE  </w:instrText>
    </w:r>
    <w:r>
      <w:rPr>
        <w:rStyle w:val="affff"/>
      </w:rPr>
      <w:fldChar w:fldCharType="end"/>
    </w:r>
  </w:p>
  <w:p w:rsidR="00290043" w:rsidRDefault="00290043">
    <w:pPr>
      <w:pStyle w:val="afff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043" w:rsidRDefault="00290043" w:rsidP="00555242">
    <w:pPr>
      <w:pStyle w:val="afffe"/>
      <w:jc w:val="center"/>
      <w:rPr>
        <w:rStyle w:val="afff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1EE" w:rsidRDefault="00DD61EE">
      <w:r>
        <w:separator/>
      </w:r>
    </w:p>
  </w:footnote>
  <w:footnote w:type="continuationSeparator" w:id="0">
    <w:p w:rsidR="00DD61EE" w:rsidRDefault="00DD61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043" w:rsidRDefault="00290043" w:rsidP="00EE2902">
    <w:pPr>
      <w:pStyle w:val="affff0"/>
      <w:jc w:val="right"/>
    </w:pPr>
    <w:r>
      <w:rPr>
        <w:rFonts w:hint="eastAsia"/>
      </w:rPr>
      <w:t>中航采购平台业务需求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2AA4110"/>
    <w:lvl w:ilvl="0">
      <w:start w:val="1"/>
      <w:numFmt w:val="bullet"/>
      <w:pStyle w:val="5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064071B6"/>
    <w:multiLevelType w:val="multilevel"/>
    <w:tmpl w:val="C152D6F2"/>
    <w:lvl w:ilvl="0">
      <w:start w:val="1"/>
      <w:numFmt w:val="decimal"/>
      <w:pStyle w:val="a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>
    <w:nsid w:val="097803F0"/>
    <w:multiLevelType w:val="hybridMultilevel"/>
    <w:tmpl w:val="DB8C449C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09B52691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4">
    <w:nsid w:val="0F1D77D1"/>
    <w:multiLevelType w:val="singleLevel"/>
    <w:tmpl w:val="2556ADC4"/>
    <w:lvl w:ilvl="0">
      <w:start w:val="1"/>
      <w:numFmt w:val="bullet"/>
      <w:pStyle w:val="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3CD537E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6">
    <w:nsid w:val="14791077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7">
    <w:nsid w:val="17A5528D"/>
    <w:multiLevelType w:val="hybridMultilevel"/>
    <w:tmpl w:val="2A4CEA32"/>
    <w:lvl w:ilvl="0" w:tplc="04090011">
      <w:start w:val="1"/>
      <w:numFmt w:val="decimal"/>
      <w:lvlText w:val="%1)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8">
    <w:nsid w:val="1868069B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9">
    <w:nsid w:val="1A196507"/>
    <w:multiLevelType w:val="hybridMultilevel"/>
    <w:tmpl w:val="27CAF7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39241CA"/>
    <w:multiLevelType w:val="hybridMultilevel"/>
    <w:tmpl w:val="33D8749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25BB1F4C"/>
    <w:multiLevelType w:val="hybridMultilevel"/>
    <w:tmpl w:val="2A4CEA32"/>
    <w:lvl w:ilvl="0" w:tplc="04090011">
      <w:start w:val="1"/>
      <w:numFmt w:val="decimal"/>
      <w:lvlText w:val="%1)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2">
    <w:nsid w:val="2E687939"/>
    <w:multiLevelType w:val="multilevel"/>
    <w:tmpl w:val="2618C44A"/>
    <w:styleLink w:val="1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2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3">
    <w:nsid w:val="307B1958"/>
    <w:multiLevelType w:val="hybridMultilevel"/>
    <w:tmpl w:val="2A4CEA32"/>
    <w:lvl w:ilvl="0" w:tplc="04090011">
      <w:start w:val="1"/>
      <w:numFmt w:val="decimal"/>
      <w:lvlText w:val="%1)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4">
    <w:nsid w:val="376E2E8F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5">
    <w:nsid w:val="3E631ADF"/>
    <w:multiLevelType w:val="multilevel"/>
    <w:tmpl w:val="2618C44A"/>
    <w:lvl w:ilvl="0">
      <w:start w:val="1"/>
      <w:numFmt w:val="lowerLetter"/>
      <w:pStyle w:val="biaoti3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entative="1">
      <w:start w:val="1"/>
      <w:numFmt w:val="lowerRoman"/>
      <w:pStyle w:val="biaoti3"/>
      <w:lvlText w:val="%3."/>
      <w:lvlJc w:val="right"/>
      <w:pPr>
        <w:tabs>
          <w:tab w:val="num" w:pos="840"/>
        </w:tabs>
        <w:ind w:left="840" w:hanging="420"/>
      </w:pPr>
    </w:lvl>
    <w:lvl w:ilvl="3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6">
    <w:nsid w:val="438E6095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7">
    <w:nsid w:val="46806F7D"/>
    <w:multiLevelType w:val="hybridMultilevel"/>
    <w:tmpl w:val="9B20C2B2"/>
    <w:lvl w:ilvl="0" w:tplc="7640147C">
      <w:start w:val="1"/>
      <w:numFmt w:val="none"/>
      <w:pStyle w:val="a0"/>
      <w:lvlText w:val="图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6D22D8F"/>
    <w:multiLevelType w:val="hybridMultilevel"/>
    <w:tmpl w:val="1ABE3F64"/>
    <w:lvl w:ilvl="0" w:tplc="15409222">
      <w:start w:val="1"/>
      <w:numFmt w:val="none"/>
      <w:pStyle w:val="a1"/>
      <w:lvlText w:val="%1◆　"/>
      <w:lvlJc w:val="left"/>
      <w:pPr>
        <w:tabs>
          <w:tab w:val="num" w:pos="960"/>
        </w:tabs>
        <w:ind w:left="917" w:hanging="317"/>
      </w:pPr>
      <w:rPr>
        <w:rFonts w:ascii="宋体" w:eastAsia="宋体" w:hAnsi="Times New Roman" w:hint="eastAsia"/>
        <w:b w:val="0"/>
        <w:i w:val="0"/>
        <w:position w:val="4"/>
        <w:sz w:val="1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7E02EC2"/>
    <w:multiLevelType w:val="hybridMultilevel"/>
    <w:tmpl w:val="0DB898E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4F302902"/>
    <w:multiLevelType w:val="hybridMultilevel"/>
    <w:tmpl w:val="BB8A0C52"/>
    <w:lvl w:ilvl="0" w:tplc="A4A00172">
      <w:start w:val="1"/>
      <w:numFmt w:val="none"/>
      <w:pStyle w:val="a2"/>
      <w:lvlText w:val="表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18F1AFA"/>
    <w:multiLevelType w:val="hybridMultilevel"/>
    <w:tmpl w:val="2A4CEA32"/>
    <w:lvl w:ilvl="0" w:tplc="04090011">
      <w:start w:val="1"/>
      <w:numFmt w:val="decimal"/>
      <w:lvlText w:val="%1)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2">
    <w:nsid w:val="53094A10"/>
    <w:multiLevelType w:val="hybridMultilevel"/>
    <w:tmpl w:val="AD7E2C9C"/>
    <w:lvl w:ilvl="0" w:tplc="FFAAB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AD85077"/>
    <w:multiLevelType w:val="singleLevel"/>
    <w:tmpl w:val="B096D5EA"/>
    <w:lvl w:ilvl="0">
      <w:start w:val="1"/>
      <w:numFmt w:val="bullet"/>
      <w:pStyle w:val="a3"/>
      <w:lvlText w:val=""/>
      <w:lvlJc w:val="left"/>
      <w:pPr>
        <w:tabs>
          <w:tab w:val="num" w:pos="851"/>
        </w:tabs>
        <w:ind w:left="851" w:hanging="454"/>
      </w:pPr>
      <w:rPr>
        <w:rFonts w:ascii="Symbol" w:hAnsi="Symbol" w:hint="default"/>
      </w:rPr>
    </w:lvl>
  </w:abstractNum>
  <w:abstractNum w:abstractNumId="24">
    <w:nsid w:val="5C0024B7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5">
    <w:nsid w:val="61D334D0"/>
    <w:multiLevelType w:val="multilevel"/>
    <w:tmpl w:val="D93C4DF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31"/>
        </w:tabs>
        <w:ind w:left="1559" w:hanging="708"/>
      </w:pPr>
      <w:rPr>
        <w:rFonts w:hint="eastAsia"/>
      </w:rPr>
    </w:lvl>
    <w:lvl w:ilvl="4">
      <w:start w:val="1"/>
      <w:numFmt w:val="decimal"/>
      <w:pStyle w:val="5111115ghfhg5gggdashdsddh5H51"/>
      <w:lvlText w:val="%1.%2.%3.%4.%5"/>
      <w:lvlJc w:val="left"/>
      <w:pPr>
        <w:tabs>
          <w:tab w:val="num" w:pos="271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0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8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1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97"/>
        </w:tabs>
        <w:ind w:left="4677" w:hanging="1700"/>
      </w:pPr>
      <w:rPr>
        <w:rFonts w:hint="eastAsia"/>
      </w:rPr>
    </w:lvl>
  </w:abstractNum>
  <w:abstractNum w:abstractNumId="26">
    <w:nsid w:val="6350366A"/>
    <w:multiLevelType w:val="hybridMultilevel"/>
    <w:tmpl w:val="A364A292"/>
    <w:lvl w:ilvl="0" w:tplc="0409000B">
      <w:start w:val="1"/>
      <w:numFmt w:val="none"/>
      <w:pStyle w:val="a4"/>
      <w:lvlText w:val="%1●　"/>
      <w:lvlJc w:val="left"/>
      <w:pPr>
        <w:tabs>
          <w:tab w:val="num" w:pos="760"/>
        </w:tabs>
        <w:ind w:left="717" w:hanging="317"/>
      </w:pPr>
      <w:rPr>
        <w:rFonts w:ascii="宋体" w:eastAsia="宋体" w:hAnsi="Times New Roman" w:hint="eastAsia"/>
        <w:b w:val="0"/>
        <w:i w:val="0"/>
        <w:position w:val="4"/>
        <w:sz w:val="13"/>
      </w:rPr>
    </w:lvl>
    <w:lvl w:ilvl="1" w:tplc="04090019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46260FA"/>
    <w:multiLevelType w:val="multilevel"/>
    <w:tmpl w:val="8946A5D4"/>
    <w:lvl w:ilvl="0">
      <w:start w:val="1"/>
      <w:numFmt w:val="decimal"/>
      <w:pStyle w:val="a5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>
    <w:nsid w:val="657D3FBC"/>
    <w:multiLevelType w:val="multilevel"/>
    <w:tmpl w:val="7E02ADCE"/>
    <w:lvl w:ilvl="0">
      <w:start w:val="1"/>
      <w:numFmt w:val="upperLetter"/>
      <w:pStyle w:val="a6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7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8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9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a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>
    <w:nsid w:val="6A2A2D2F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0">
    <w:nsid w:val="6C373E5A"/>
    <w:multiLevelType w:val="hybridMultilevel"/>
    <w:tmpl w:val="F4D2C12E"/>
    <w:lvl w:ilvl="0" w:tplc="B6B81E40">
      <w:start w:val="1"/>
      <w:numFmt w:val="decimal"/>
      <w:lvlText w:val="%1）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1">
    <w:nsid w:val="6CEA2025"/>
    <w:multiLevelType w:val="multilevel"/>
    <w:tmpl w:val="83FA9112"/>
    <w:lvl w:ilvl="0">
      <w:start w:val="1"/>
      <w:numFmt w:val="none"/>
      <w:pStyle w:val="ab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c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d"/>
      <w:suff w:val="nothing"/>
      <w:lvlText w:val="%1%2.%3　"/>
      <w:lvlJc w:val="left"/>
      <w:pPr>
        <w:ind w:left="420" w:firstLine="0"/>
      </w:pPr>
      <w:rPr>
        <w:rFonts w:ascii="黑体" w:eastAsia="黑体" w:hAnsi="Times New Roman" w:hint="eastAsia"/>
        <w:b w:val="0"/>
        <w:i w:val="0"/>
        <w:color w:val="auto"/>
        <w:sz w:val="21"/>
      </w:rPr>
    </w:lvl>
    <w:lvl w:ilvl="3">
      <w:start w:val="1"/>
      <w:numFmt w:val="decimal"/>
      <w:pStyle w:val="ae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0"/>
      <w:suff w:val="nothing"/>
      <w:lvlText w:val="%1%2.%3.%4.%5.%6　"/>
      <w:lvlJc w:val="left"/>
      <w:pPr>
        <w:ind w:left="105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1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2">
    <w:nsid w:val="6DBF04F4"/>
    <w:multiLevelType w:val="hybridMultilevel"/>
    <w:tmpl w:val="ABF0831E"/>
    <w:lvl w:ilvl="0" w:tplc="0409000B">
      <w:start w:val="1"/>
      <w:numFmt w:val="none"/>
      <w:pStyle w:val="af2"/>
      <w:lvlText w:val="%1注："/>
      <w:lvlJc w:val="left"/>
      <w:pPr>
        <w:tabs>
          <w:tab w:val="num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6E3668A9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4">
    <w:nsid w:val="76933334"/>
    <w:multiLevelType w:val="hybridMultilevel"/>
    <w:tmpl w:val="39CCA6C6"/>
    <w:lvl w:ilvl="0" w:tplc="FFFFFFFF">
      <w:start w:val="1"/>
      <w:numFmt w:val="none"/>
      <w:pStyle w:val="af3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76C70E4B"/>
    <w:multiLevelType w:val="multilevel"/>
    <w:tmpl w:val="41BC47F2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6">
    <w:nsid w:val="7F967562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num w:numId="1">
    <w:abstractNumId w:val="31"/>
  </w:num>
  <w:num w:numId="2">
    <w:abstractNumId w:val="28"/>
  </w:num>
  <w:num w:numId="3">
    <w:abstractNumId w:val="27"/>
  </w:num>
  <w:num w:numId="4">
    <w:abstractNumId w:val="34"/>
  </w:num>
  <w:num w:numId="5">
    <w:abstractNumId w:val="32"/>
  </w:num>
  <w:num w:numId="6">
    <w:abstractNumId w:val="26"/>
  </w:num>
  <w:num w:numId="7">
    <w:abstractNumId w:val="18"/>
  </w:num>
  <w:num w:numId="8">
    <w:abstractNumId w:val="20"/>
  </w:num>
  <w:num w:numId="9">
    <w:abstractNumId w:val="17"/>
  </w:num>
  <w:num w:numId="10">
    <w:abstractNumId w:val="25"/>
  </w:num>
  <w:num w:numId="11">
    <w:abstractNumId w:val="1"/>
  </w:num>
  <w:num w:numId="12">
    <w:abstractNumId w:val="15"/>
  </w:num>
  <w:num w:numId="13">
    <w:abstractNumId w:val="12"/>
  </w:num>
  <w:num w:numId="14">
    <w:abstractNumId w:val="0"/>
  </w:num>
  <w:num w:numId="15">
    <w:abstractNumId w:val="4"/>
  </w:num>
  <w:num w:numId="16">
    <w:abstractNumId w:val="23"/>
  </w:num>
  <w:num w:numId="17">
    <w:abstractNumId w:val="8"/>
  </w:num>
  <w:num w:numId="18">
    <w:abstractNumId w:val="2"/>
  </w:num>
  <w:num w:numId="19">
    <w:abstractNumId w:val="35"/>
  </w:num>
  <w:num w:numId="20">
    <w:abstractNumId w:val="14"/>
  </w:num>
  <w:num w:numId="21">
    <w:abstractNumId w:val="29"/>
  </w:num>
  <w:num w:numId="22">
    <w:abstractNumId w:val="6"/>
  </w:num>
  <w:num w:numId="23">
    <w:abstractNumId w:val="5"/>
  </w:num>
  <w:num w:numId="24">
    <w:abstractNumId w:val="24"/>
  </w:num>
  <w:num w:numId="25">
    <w:abstractNumId w:val="3"/>
  </w:num>
  <w:num w:numId="26">
    <w:abstractNumId w:val="16"/>
  </w:num>
  <w:num w:numId="27">
    <w:abstractNumId w:val="33"/>
  </w:num>
  <w:num w:numId="28">
    <w:abstractNumId w:val="36"/>
  </w:num>
  <w:num w:numId="29">
    <w:abstractNumId w:val="10"/>
  </w:num>
  <w:num w:numId="30">
    <w:abstractNumId w:val="19"/>
  </w:num>
  <w:num w:numId="31">
    <w:abstractNumId w:val="22"/>
  </w:num>
  <w:num w:numId="32">
    <w:abstractNumId w:val="31"/>
  </w:num>
  <w:num w:numId="33">
    <w:abstractNumId w:val="9"/>
  </w:num>
  <w:num w:numId="34">
    <w:abstractNumId w:val="21"/>
  </w:num>
  <w:num w:numId="35">
    <w:abstractNumId w:val="30"/>
  </w:num>
  <w:num w:numId="36">
    <w:abstractNumId w:val="7"/>
  </w:num>
  <w:num w:numId="37">
    <w:abstractNumId w:val="13"/>
  </w:num>
  <w:num w:numId="38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mirrorMargins/>
  <w:bordersDoNotSurroundHeader/>
  <w:bordersDoNotSurroundFooter/>
  <w:hideSpellingErrors/>
  <w:hideGrammatical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5E2"/>
    <w:rsid w:val="00000BE7"/>
    <w:rsid w:val="00002AA6"/>
    <w:rsid w:val="0000331D"/>
    <w:rsid w:val="00003B77"/>
    <w:rsid w:val="00003D4B"/>
    <w:rsid w:val="000045AA"/>
    <w:rsid w:val="00004C01"/>
    <w:rsid w:val="00005E34"/>
    <w:rsid w:val="000066DC"/>
    <w:rsid w:val="0000694A"/>
    <w:rsid w:val="00006E06"/>
    <w:rsid w:val="00006F48"/>
    <w:rsid w:val="000079D8"/>
    <w:rsid w:val="00010AC2"/>
    <w:rsid w:val="000127CC"/>
    <w:rsid w:val="00012A46"/>
    <w:rsid w:val="000137BC"/>
    <w:rsid w:val="00013EB4"/>
    <w:rsid w:val="000140ED"/>
    <w:rsid w:val="0001415C"/>
    <w:rsid w:val="00014636"/>
    <w:rsid w:val="000148E6"/>
    <w:rsid w:val="000151EA"/>
    <w:rsid w:val="0001542E"/>
    <w:rsid w:val="000154A2"/>
    <w:rsid w:val="00015641"/>
    <w:rsid w:val="00015668"/>
    <w:rsid w:val="00016476"/>
    <w:rsid w:val="00016CE8"/>
    <w:rsid w:val="0001757B"/>
    <w:rsid w:val="00017A53"/>
    <w:rsid w:val="00020706"/>
    <w:rsid w:val="000207D8"/>
    <w:rsid w:val="00021CFC"/>
    <w:rsid w:val="000228EE"/>
    <w:rsid w:val="00022E33"/>
    <w:rsid w:val="00022EC8"/>
    <w:rsid w:val="00023021"/>
    <w:rsid w:val="0002353E"/>
    <w:rsid w:val="00023B16"/>
    <w:rsid w:val="00023B37"/>
    <w:rsid w:val="00023B63"/>
    <w:rsid w:val="00023F7E"/>
    <w:rsid w:val="00024848"/>
    <w:rsid w:val="00024D10"/>
    <w:rsid w:val="00024F99"/>
    <w:rsid w:val="00026239"/>
    <w:rsid w:val="00030EEB"/>
    <w:rsid w:val="00031080"/>
    <w:rsid w:val="0003112D"/>
    <w:rsid w:val="00031449"/>
    <w:rsid w:val="000316F7"/>
    <w:rsid w:val="0003205A"/>
    <w:rsid w:val="000324AA"/>
    <w:rsid w:val="0003259F"/>
    <w:rsid w:val="000327F8"/>
    <w:rsid w:val="00032C61"/>
    <w:rsid w:val="00032E98"/>
    <w:rsid w:val="0003389A"/>
    <w:rsid w:val="00033AA2"/>
    <w:rsid w:val="00033C44"/>
    <w:rsid w:val="0003434B"/>
    <w:rsid w:val="000343AE"/>
    <w:rsid w:val="00034435"/>
    <w:rsid w:val="00034497"/>
    <w:rsid w:val="000350F6"/>
    <w:rsid w:val="0003524C"/>
    <w:rsid w:val="00035706"/>
    <w:rsid w:val="00035E0F"/>
    <w:rsid w:val="00036517"/>
    <w:rsid w:val="000366AE"/>
    <w:rsid w:val="00036832"/>
    <w:rsid w:val="000369DE"/>
    <w:rsid w:val="00036BDF"/>
    <w:rsid w:val="00036CAD"/>
    <w:rsid w:val="00036E16"/>
    <w:rsid w:val="000374D8"/>
    <w:rsid w:val="00037B3C"/>
    <w:rsid w:val="00037DE2"/>
    <w:rsid w:val="00037E65"/>
    <w:rsid w:val="000407C0"/>
    <w:rsid w:val="0004086F"/>
    <w:rsid w:val="0004148F"/>
    <w:rsid w:val="000416AE"/>
    <w:rsid w:val="00041763"/>
    <w:rsid w:val="00041896"/>
    <w:rsid w:val="000419C9"/>
    <w:rsid w:val="000421BA"/>
    <w:rsid w:val="00042BFB"/>
    <w:rsid w:val="00044526"/>
    <w:rsid w:val="00044872"/>
    <w:rsid w:val="00044FD4"/>
    <w:rsid w:val="000454B7"/>
    <w:rsid w:val="000455D2"/>
    <w:rsid w:val="000459B3"/>
    <w:rsid w:val="000459C2"/>
    <w:rsid w:val="000459F8"/>
    <w:rsid w:val="00046D31"/>
    <w:rsid w:val="00046F76"/>
    <w:rsid w:val="0004707A"/>
    <w:rsid w:val="00047476"/>
    <w:rsid w:val="00047591"/>
    <w:rsid w:val="00047A1B"/>
    <w:rsid w:val="00047F41"/>
    <w:rsid w:val="00050D10"/>
    <w:rsid w:val="0005102D"/>
    <w:rsid w:val="00051F6C"/>
    <w:rsid w:val="000523A3"/>
    <w:rsid w:val="00052868"/>
    <w:rsid w:val="00052F13"/>
    <w:rsid w:val="00053337"/>
    <w:rsid w:val="000536B1"/>
    <w:rsid w:val="00053845"/>
    <w:rsid w:val="00053ABF"/>
    <w:rsid w:val="00053D03"/>
    <w:rsid w:val="00053EFD"/>
    <w:rsid w:val="0005448C"/>
    <w:rsid w:val="00055254"/>
    <w:rsid w:val="00055825"/>
    <w:rsid w:val="0005629A"/>
    <w:rsid w:val="00057B05"/>
    <w:rsid w:val="00057CE9"/>
    <w:rsid w:val="00060436"/>
    <w:rsid w:val="0006118C"/>
    <w:rsid w:val="000613FC"/>
    <w:rsid w:val="00061619"/>
    <w:rsid w:val="00061644"/>
    <w:rsid w:val="00061A16"/>
    <w:rsid w:val="00061AA6"/>
    <w:rsid w:val="00061BF9"/>
    <w:rsid w:val="00062CC8"/>
    <w:rsid w:val="000634DA"/>
    <w:rsid w:val="0006437F"/>
    <w:rsid w:val="000648F8"/>
    <w:rsid w:val="000651A2"/>
    <w:rsid w:val="00065A9C"/>
    <w:rsid w:val="00065C11"/>
    <w:rsid w:val="00065C83"/>
    <w:rsid w:val="00065ECD"/>
    <w:rsid w:val="000662A6"/>
    <w:rsid w:val="000671FA"/>
    <w:rsid w:val="00067F11"/>
    <w:rsid w:val="00070348"/>
    <w:rsid w:val="00070356"/>
    <w:rsid w:val="000704CB"/>
    <w:rsid w:val="00070601"/>
    <w:rsid w:val="00071966"/>
    <w:rsid w:val="00071A91"/>
    <w:rsid w:val="00072249"/>
    <w:rsid w:val="00072E13"/>
    <w:rsid w:val="00072F50"/>
    <w:rsid w:val="000733BB"/>
    <w:rsid w:val="000734B9"/>
    <w:rsid w:val="00073BF1"/>
    <w:rsid w:val="00073C69"/>
    <w:rsid w:val="00073EEE"/>
    <w:rsid w:val="00073F2A"/>
    <w:rsid w:val="0007494F"/>
    <w:rsid w:val="00074A8B"/>
    <w:rsid w:val="00074B3D"/>
    <w:rsid w:val="0007524D"/>
    <w:rsid w:val="0007577D"/>
    <w:rsid w:val="000769E3"/>
    <w:rsid w:val="00076E32"/>
    <w:rsid w:val="0007711A"/>
    <w:rsid w:val="000779DC"/>
    <w:rsid w:val="00077AF0"/>
    <w:rsid w:val="000803D3"/>
    <w:rsid w:val="00080853"/>
    <w:rsid w:val="00080A42"/>
    <w:rsid w:val="000817A6"/>
    <w:rsid w:val="000818B8"/>
    <w:rsid w:val="00081B7A"/>
    <w:rsid w:val="0008243F"/>
    <w:rsid w:val="00082BBD"/>
    <w:rsid w:val="00082DFD"/>
    <w:rsid w:val="00084255"/>
    <w:rsid w:val="00084ED8"/>
    <w:rsid w:val="00085A0E"/>
    <w:rsid w:val="00085A30"/>
    <w:rsid w:val="000860AD"/>
    <w:rsid w:val="00086129"/>
    <w:rsid w:val="00086355"/>
    <w:rsid w:val="0008666F"/>
    <w:rsid w:val="00086B2F"/>
    <w:rsid w:val="00086C27"/>
    <w:rsid w:val="00087376"/>
    <w:rsid w:val="00087CCA"/>
    <w:rsid w:val="00087E51"/>
    <w:rsid w:val="00087E5E"/>
    <w:rsid w:val="000904D1"/>
    <w:rsid w:val="00090810"/>
    <w:rsid w:val="00090B83"/>
    <w:rsid w:val="00090F03"/>
    <w:rsid w:val="00091447"/>
    <w:rsid w:val="000916C6"/>
    <w:rsid w:val="000919DF"/>
    <w:rsid w:val="00091C4E"/>
    <w:rsid w:val="000921A2"/>
    <w:rsid w:val="00092498"/>
    <w:rsid w:val="00092E60"/>
    <w:rsid w:val="00093EB4"/>
    <w:rsid w:val="0009413C"/>
    <w:rsid w:val="000950D3"/>
    <w:rsid w:val="000950F7"/>
    <w:rsid w:val="00095D32"/>
    <w:rsid w:val="00096129"/>
    <w:rsid w:val="000961D4"/>
    <w:rsid w:val="000967F9"/>
    <w:rsid w:val="00096851"/>
    <w:rsid w:val="0009791A"/>
    <w:rsid w:val="00097FA2"/>
    <w:rsid w:val="000A043D"/>
    <w:rsid w:val="000A188F"/>
    <w:rsid w:val="000A19C7"/>
    <w:rsid w:val="000A24AE"/>
    <w:rsid w:val="000A2573"/>
    <w:rsid w:val="000A2876"/>
    <w:rsid w:val="000A2AFF"/>
    <w:rsid w:val="000A2D56"/>
    <w:rsid w:val="000A30BB"/>
    <w:rsid w:val="000A3F1E"/>
    <w:rsid w:val="000A3F2C"/>
    <w:rsid w:val="000A4043"/>
    <w:rsid w:val="000A47DF"/>
    <w:rsid w:val="000A4C0C"/>
    <w:rsid w:val="000A4E01"/>
    <w:rsid w:val="000A51D5"/>
    <w:rsid w:val="000A54C4"/>
    <w:rsid w:val="000A5B41"/>
    <w:rsid w:val="000A5D18"/>
    <w:rsid w:val="000A5E80"/>
    <w:rsid w:val="000A5F82"/>
    <w:rsid w:val="000A61EA"/>
    <w:rsid w:val="000A64E4"/>
    <w:rsid w:val="000A66AC"/>
    <w:rsid w:val="000A684A"/>
    <w:rsid w:val="000A68D7"/>
    <w:rsid w:val="000A723F"/>
    <w:rsid w:val="000B03D9"/>
    <w:rsid w:val="000B141E"/>
    <w:rsid w:val="000B2450"/>
    <w:rsid w:val="000B2856"/>
    <w:rsid w:val="000B2C40"/>
    <w:rsid w:val="000B30E5"/>
    <w:rsid w:val="000B3F1A"/>
    <w:rsid w:val="000B4114"/>
    <w:rsid w:val="000B45E4"/>
    <w:rsid w:val="000B4C71"/>
    <w:rsid w:val="000B55AD"/>
    <w:rsid w:val="000B5E8C"/>
    <w:rsid w:val="000B6281"/>
    <w:rsid w:val="000B6DAA"/>
    <w:rsid w:val="000B7133"/>
    <w:rsid w:val="000B7281"/>
    <w:rsid w:val="000B75A8"/>
    <w:rsid w:val="000B764C"/>
    <w:rsid w:val="000C084F"/>
    <w:rsid w:val="000C0863"/>
    <w:rsid w:val="000C0ACF"/>
    <w:rsid w:val="000C1700"/>
    <w:rsid w:val="000C17CE"/>
    <w:rsid w:val="000C1975"/>
    <w:rsid w:val="000C1A46"/>
    <w:rsid w:val="000C213F"/>
    <w:rsid w:val="000C25C0"/>
    <w:rsid w:val="000C25E3"/>
    <w:rsid w:val="000C25F7"/>
    <w:rsid w:val="000C2B3A"/>
    <w:rsid w:val="000C2D1E"/>
    <w:rsid w:val="000C3D30"/>
    <w:rsid w:val="000C3DE4"/>
    <w:rsid w:val="000C4514"/>
    <w:rsid w:val="000C4DFB"/>
    <w:rsid w:val="000C4E1E"/>
    <w:rsid w:val="000C55DD"/>
    <w:rsid w:val="000C5883"/>
    <w:rsid w:val="000C5C0C"/>
    <w:rsid w:val="000C644B"/>
    <w:rsid w:val="000C65A9"/>
    <w:rsid w:val="000C65D0"/>
    <w:rsid w:val="000C6A53"/>
    <w:rsid w:val="000C6CBA"/>
    <w:rsid w:val="000C7077"/>
    <w:rsid w:val="000C7CB5"/>
    <w:rsid w:val="000C7EF3"/>
    <w:rsid w:val="000D0AC0"/>
    <w:rsid w:val="000D1247"/>
    <w:rsid w:val="000D20EA"/>
    <w:rsid w:val="000D24EB"/>
    <w:rsid w:val="000D2AD1"/>
    <w:rsid w:val="000D3970"/>
    <w:rsid w:val="000D4120"/>
    <w:rsid w:val="000D5967"/>
    <w:rsid w:val="000D5C06"/>
    <w:rsid w:val="000D6635"/>
    <w:rsid w:val="000D723A"/>
    <w:rsid w:val="000D7C3F"/>
    <w:rsid w:val="000E0256"/>
    <w:rsid w:val="000E0724"/>
    <w:rsid w:val="000E0756"/>
    <w:rsid w:val="000E0B4C"/>
    <w:rsid w:val="000E0C8D"/>
    <w:rsid w:val="000E0F55"/>
    <w:rsid w:val="000E106D"/>
    <w:rsid w:val="000E19D0"/>
    <w:rsid w:val="000E2631"/>
    <w:rsid w:val="000E2B53"/>
    <w:rsid w:val="000E3060"/>
    <w:rsid w:val="000E3638"/>
    <w:rsid w:val="000E4F6B"/>
    <w:rsid w:val="000E59E1"/>
    <w:rsid w:val="000E5F01"/>
    <w:rsid w:val="000E63CF"/>
    <w:rsid w:val="000E657E"/>
    <w:rsid w:val="000E6966"/>
    <w:rsid w:val="000E748A"/>
    <w:rsid w:val="000E7C5B"/>
    <w:rsid w:val="000E7DB6"/>
    <w:rsid w:val="000F025B"/>
    <w:rsid w:val="000F0A40"/>
    <w:rsid w:val="000F0B89"/>
    <w:rsid w:val="000F0EF3"/>
    <w:rsid w:val="000F1640"/>
    <w:rsid w:val="000F198B"/>
    <w:rsid w:val="000F1EB3"/>
    <w:rsid w:val="000F2647"/>
    <w:rsid w:val="000F29A6"/>
    <w:rsid w:val="000F2B0D"/>
    <w:rsid w:val="000F2BB7"/>
    <w:rsid w:val="000F2D4F"/>
    <w:rsid w:val="000F3035"/>
    <w:rsid w:val="000F337C"/>
    <w:rsid w:val="000F3382"/>
    <w:rsid w:val="000F35DD"/>
    <w:rsid w:val="000F3DA9"/>
    <w:rsid w:val="000F4BC6"/>
    <w:rsid w:val="000F671E"/>
    <w:rsid w:val="000F6DFE"/>
    <w:rsid w:val="000F7C92"/>
    <w:rsid w:val="000F7D18"/>
    <w:rsid w:val="001002FE"/>
    <w:rsid w:val="00100B4D"/>
    <w:rsid w:val="001011CA"/>
    <w:rsid w:val="00102889"/>
    <w:rsid w:val="00102B8C"/>
    <w:rsid w:val="00103473"/>
    <w:rsid w:val="00104AF5"/>
    <w:rsid w:val="00104F10"/>
    <w:rsid w:val="00104F92"/>
    <w:rsid w:val="00105555"/>
    <w:rsid w:val="001055B6"/>
    <w:rsid w:val="001058FB"/>
    <w:rsid w:val="0010642E"/>
    <w:rsid w:val="0010697F"/>
    <w:rsid w:val="00106B0A"/>
    <w:rsid w:val="00106F52"/>
    <w:rsid w:val="00107125"/>
    <w:rsid w:val="00107EAC"/>
    <w:rsid w:val="001102F0"/>
    <w:rsid w:val="00110B5A"/>
    <w:rsid w:val="00111BA6"/>
    <w:rsid w:val="00111CB8"/>
    <w:rsid w:val="00111EAD"/>
    <w:rsid w:val="00112709"/>
    <w:rsid w:val="001139FC"/>
    <w:rsid w:val="00113A3A"/>
    <w:rsid w:val="001141E1"/>
    <w:rsid w:val="00114608"/>
    <w:rsid w:val="00114828"/>
    <w:rsid w:val="0011532A"/>
    <w:rsid w:val="00115483"/>
    <w:rsid w:val="001155CE"/>
    <w:rsid w:val="0011579C"/>
    <w:rsid w:val="001161A5"/>
    <w:rsid w:val="001165C5"/>
    <w:rsid w:val="00116881"/>
    <w:rsid w:val="00116E40"/>
    <w:rsid w:val="001172B7"/>
    <w:rsid w:val="00117398"/>
    <w:rsid w:val="001174F3"/>
    <w:rsid w:val="00117A5E"/>
    <w:rsid w:val="00120A2A"/>
    <w:rsid w:val="001218D2"/>
    <w:rsid w:val="0012351A"/>
    <w:rsid w:val="00123EE8"/>
    <w:rsid w:val="00123F91"/>
    <w:rsid w:val="0012445F"/>
    <w:rsid w:val="00125063"/>
    <w:rsid w:val="00125B15"/>
    <w:rsid w:val="00125D1A"/>
    <w:rsid w:val="0012627A"/>
    <w:rsid w:val="001262CC"/>
    <w:rsid w:val="00127827"/>
    <w:rsid w:val="00127991"/>
    <w:rsid w:val="00127EA7"/>
    <w:rsid w:val="00127FC1"/>
    <w:rsid w:val="001301EB"/>
    <w:rsid w:val="00130805"/>
    <w:rsid w:val="00130E5E"/>
    <w:rsid w:val="0013140D"/>
    <w:rsid w:val="001314E7"/>
    <w:rsid w:val="00131638"/>
    <w:rsid w:val="00131BB1"/>
    <w:rsid w:val="00131F3A"/>
    <w:rsid w:val="00132097"/>
    <w:rsid w:val="00132444"/>
    <w:rsid w:val="001324DF"/>
    <w:rsid w:val="0013370C"/>
    <w:rsid w:val="00133B08"/>
    <w:rsid w:val="00133DCF"/>
    <w:rsid w:val="00133E59"/>
    <w:rsid w:val="0013403F"/>
    <w:rsid w:val="00134E12"/>
    <w:rsid w:val="001352B8"/>
    <w:rsid w:val="00135B20"/>
    <w:rsid w:val="00136913"/>
    <w:rsid w:val="0013729F"/>
    <w:rsid w:val="00137567"/>
    <w:rsid w:val="00137A69"/>
    <w:rsid w:val="00137C41"/>
    <w:rsid w:val="00137D12"/>
    <w:rsid w:val="00140155"/>
    <w:rsid w:val="00140605"/>
    <w:rsid w:val="00140994"/>
    <w:rsid w:val="0014101F"/>
    <w:rsid w:val="0014156D"/>
    <w:rsid w:val="00141A24"/>
    <w:rsid w:val="00141ACE"/>
    <w:rsid w:val="00141D55"/>
    <w:rsid w:val="0014302D"/>
    <w:rsid w:val="001430D1"/>
    <w:rsid w:val="001434FF"/>
    <w:rsid w:val="001437D5"/>
    <w:rsid w:val="00143BA6"/>
    <w:rsid w:val="00143E56"/>
    <w:rsid w:val="00143F80"/>
    <w:rsid w:val="0014517A"/>
    <w:rsid w:val="0014543F"/>
    <w:rsid w:val="0014568F"/>
    <w:rsid w:val="00145F0F"/>
    <w:rsid w:val="00145F1B"/>
    <w:rsid w:val="001467C8"/>
    <w:rsid w:val="00146D53"/>
    <w:rsid w:val="0014732C"/>
    <w:rsid w:val="001477B7"/>
    <w:rsid w:val="00147CAA"/>
    <w:rsid w:val="00147EC2"/>
    <w:rsid w:val="00150437"/>
    <w:rsid w:val="0015158D"/>
    <w:rsid w:val="001519C4"/>
    <w:rsid w:val="00152198"/>
    <w:rsid w:val="00152335"/>
    <w:rsid w:val="00152ACF"/>
    <w:rsid w:val="0015312E"/>
    <w:rsid w:val="001532FC"/>
    <w:rsid w:val="001541CE"/>
    <w:rsid w:val="00154543"/>
    <w:rsid w:val="00155550"/>
    <w:rsid w:val="00155D37"/>
    <w:rsid w:val="00156388"/>
    <w:rsid w:val="0015647E"/>
    <w:rsid w:val="00156E5D"/>
    <w:rsid w:val="00156F56"/>
    <w:rsid w:val="00157510"/>
    <w:rsid w:val="001575C7"/>
    <w:rsid w:val="001576A6"/>
    <w:rsid w:val="00161139"/>
    <w:rsid w:val="001616ED"/>
    <w:rsid w:val="00161A37"/>
    <w:rsid w:val="00161B0E"/>
    <w:rsid w:val="00161E4E"/>
    <w:rsid w:val="00161EAE"/>
    <w:rsid w:val="001625FB"/>
    <w:rsid w:val="001629C1"/>
    <w:rsid w:val="00162A67"/>
    <w:rsid w:val="00162AB3"/>
    <w:rsid w:val="00162BEA"/>
    <w:rsid w:val="001631DD"/>
    <w:rsid w:val="00163287"/>
    <w:rsid w:val="001641D3"/>
    <w:rsid w:val="00164A4D"/>
    <w:rsid w:val="00165345"/>
    <w:rsid w:val="00165936"/>
    <w:rsid w:val="001659D2"/>
    <w:rsid w:val="00165E0C"/>
    <w:rsid w:val="00165F92"/>
    <w:rsid w:val="0016632B"/>
    <w:rsid w:val="0016681B"/>
    <w:rsid w:val="0016687E"/>
    <w:rsid w:val="00166954"/>
    <w:rsid w:val="00166F8C"/>
    <w:rsid w:val="00166F9E"/>
    <w:rsid w:val="001671B0"/>
    <w:rsid w:val="00167377"/>
    <w:rsid w:val="00167C35"/>
    <w:rsid w:val="0017017B"/>
    <w:rsid w:val="001705A2"/>
    <w:rsid w:val="00170DCE"/>
    <w:rsid w:val="0017128C"/>
    <w:rsid w:val="00171326"/>
    <w:rsid w:val="00171405"/>
    <w:rsid w:val="00171569"/>
    <w:rsid w:val="001717C0"/>
    <w:rsid w:val="00171BD8"/>
    <w:rsid w:val="001727C8"/>
    <w:rsid w:val="001730B0"/>
    <w:rsid w:val="00173401"/>
    <w:rsid w:val="001741EB"/>
    <w:rsid w:val="00174256"/>
    <w:rsid w:val="001743D8"/>
    <w:rsid w:val="001743E5"/>
    <w:rsid w:val="00174D63"/>
    <w:rsid w:val="00175C22"/>
    <w:rsid w:val="00176516"/>
    <w:rsid w:val="001765AF"/>
    <w:rsid w:val="001765DD"/>
    <w:rsid w:val="00176A85"/>
    <w:rsid w:val="00176C7E"/>
    <w:rsid w:val="00176D66"/>
    <w:rsid w:val="001775BD"/>
    <w:rsid w:val="00177750"/>
    <w:rsid w:val="001778BD"/>
    <w:rsid w:val="00177EDB"/>
    <w:rsid w:val="00180557"/>
    <w:rsid w:val="00180A70"/>
    <w:rsid w:val="00180AEC"/>
    <w:rsid w:val="001819E0"/>
    <w:rsid w:val="00182917"/>
    <w:rsid w:val="00182A4E"/>
    <w:rsid w:val="00182BCE"/>
    <w:rsid w:val="00182CAE"/>
    <w:rsid w:val="00182F44"/>
    <w:rsid w:val="001830F6"/>
    <w:rsid w:val="001835DD"/>
    <w:rsid w:val="00184322"/>
    <w:rsid w:val="001848B3"/>
    <w:rsid w:val="0018497A"/>
    <w:rsid w:val="001849FE"/>
    <w:rsid w:val="00185455"/>
    <w:rsid w:val="00185851"/>
    <w:rsid w:val="00185EC8"/>
    <w:rsid w:val="0018710F"/>
    <w:rsid w:val="0018728B"/>
    <w:rsid w:val="00187444"/>
    <w:rsid w:val="001876A4"/>
    <w:rsid w:val="00187E3B"/>
    <w:rsid w:val="00190C10"/>
    <w:rsid w:val="0019112A"/>
    <w:rsid w:val="0019148E"/>
    <w:rsid w:val="0019178D"/>
    <w:rsid w:val="001917CC"/>
    <w:rsid w:val="00191B0B"/>
    <w:rsid w:val="00191D89"/>
    <w:rsid w:val="00191E16"/>
    <w:rsid w:val="0019348C"/>
    <w:rsid w:val="001935FC"/>
    <w:rsid w:val="00193658"/>
    <w:rsid w:val="00193E7E"/>
    <w:rsid w:val="00193EA6"/>
    <w:rsid w:val="00194100"/>
    <w:rsid w:val="001942BE"/>
    <w:rsid w:val="001944B3"/>
    <w:rsid w:val="00194C7F"/>
    <w:rsid w:val="00194CA2"/>
    <w:rsid w:val="00194F0F"/>
    <w:rsid w:val="001951D6"/>
    <w:rsid w:val="001954BC"/>
    <w:rsid w:val="00195C28"/>
    <w:rsid w:val="00195C9A"/>
    <w:rsid w:val="00195D5E"/>
    <w:rsid w:val="00195F15"/>
    <w:rsid w:val="00196F8D"/>
    <w:rsid w:val="00197005"/>
    <w:rsid w:val="0019751F"/>
    <w:rsid w:val="001A0EBA"/>
    <w:rsid w:val="001A17C5"/>
    <w:rsid w:val="001A19C8"/>
    <w:rsid w:val="001A1CB2"/>
    <w:rsid w:val="001A218C"/>
    <w:rsid w:val="001A24C6"/>
    <w:rsid w:val="001A3299"/>
    <w:rsid w:val="001A33A8"/>
    <w:rsid w:val="001A3426"/>
    <w:rsid w:val="001A3A2B"/>
    <w:rsid w:val="001A3EE1"/>
    <w:rsid w:val="001A52BA"/>
    <w:rsid w:val="001A57E6"/>
    <w:rsid w:val="001A5E1C"/>
    <w:rsid w:val="001A6DA0"/>
    <w:rsid w:val="001A70BE"/>
    <w:rsid w:val="001A71DD"/>
    <w:rsid w:val="001A72B8"/>
    <w:rsid w:val="001A7CB3"/>
    <w:rsid w:val="001A7CB5"/>
    <w:rsid w:val="001B00D4"/>
    <w:rsid w:val="001B0893"/>
    <w:rsid w:val="001B12CB"/>
    <w:rsid w:val="001B1768"/>
    <w:rsid w:val="001B226F"/>
    <w:rsid w:val="001B248E"/>
    <w:rsid w:val="001B24B1"/>
    <w:rsid w:val="001B267E"/>
    <w:rsid w:val="001B2A7A"/>
    <w:rsid w:val="001B2E7F"/>
    <w:rsid w:val="001B2E93"/>
    <w:rsid w:val="001B3631"/>
    <w:rsid w:val="001B3745"/>
    <w:rsid w:val="001B3963"/>
    <w:rsid w:val="001B3A4F"/>
    <w:rsid w:val="001B3B31"/>
    <w:rsid w:val="001B3E2F"/>
    <w:rsid w:val="001B4847"/>
    <w:rsid w:val="001B573D"/>
    <w:rsid w:val="001B59FC"/>
    <w:rsid w:val="001B614F"/>
    <w:rsid w:val="001B618D"/>
    <w:rsid w:val="001B62A2"/>
    <w:rsid w:val="001B67E3"/>
    <w:rsid w:val="001B6A02"/>
    <w:rsid w:val="001B6AEB"/>
    <w:rsid w:val="001B6CA1"/>
    <w:rsid w:val="001B6D2F"/>
    <w:rsid w:val="001B7378"/>
    <w:rsid w:val="001B73F1"/>
    <w:rsid w:val="001B7B5D"/>
    <w:rsid w:val="001B7BFB"/>
    <w:rsid w:val="001C0E2D"/>
    <w:rsid w:val="001C1533"/>
    <w:rsid w:val="001C1DD1"/>
    <w:rsid w:val="001C218D"/>
    <w:rsid w:val="001C24A0"/>
    <w:rsid w:val="001C2791"/>
    <w:rsid w:val="001C29EA"/>
    <w:rsid w:val="001C44D6"/>
    <w:rsid w:val="001C4805"/>
    <w:rsid w:val="001C48E5"/>
    <w:rsid w:val="001C5065"/>
    <w:rsid w:val="001C5446"/>
    <w:rsid w:val="001C646C"/>
    <w:rsid w:val="001C6C01"/>
    <w:rsid w:val="001C7326"/>
    <w:rsid w:val="001C735F"/>
    <w:rsid w:val="001C76A3"/>
    <w:rsid w:val="001C79D8"/>
    <w:rsid w:val="001D039E"/>
    <w:rsid w:val="001D04ED"/>
    <w:rsid w:val="001D0744"/>
    <w:rsid w:val="001D0F23"/>
    <w:rsid w:val="001D19A9"/>
    <w:rsid w:val="001D1AEE"/>
    <w:rsid w:val="001D1CF8"/>
    <w:rsid w:val="001D2E16"/>
    <w:rsid w:val="001D3106"/>
    <w:rsid w:val="001D3BA2"/>
    <w:rsid w:val="001D42DB"/>
    <w:rsid w:val="001D470B"/>
    <w:rsid w:val="001D4DB2"/>
    <w:rsid w:val="001D4F74"/>
    <w:rsid w:val="001D65EB"/>
    <w:rsid w:val="001D6976"/>
    <w:rsid w:val="001D7491"/>
    <w:rsid w:val="001D74B0"/>
    <w:rsid w:val="001D75A6"/>
    <w:rsid w:val="001D7651"/>
    <w:rsid w:val="001D79A7"/>
    <w:rsid w:val="001D7CF0"/>
    <w:rsid w:val="001E0BFF"/>
    <w:rsid w:val="001E1456"/>
    <w:rsid w:val="001E1BBA"/>
    <w:rsid w:val="001E27BF"/>
    <w:rsid w:val="001E2E65"/>
    <w:rsid w:val="001E2ED8"/>
    <w:rsid w:val="001E30F7"/>
    <w:rsid w:val="001E4081"/>
    <w:rsid w:val="001E48E6"/>
    <w:rsid w:val="001E5218"/>
    <w:rsid w:val="001E5599"/>
    <w:rsid w:val="001E5E77"/>
    <w:rsid w:val="001E6076"/>
    <w:rsid w:val="001E6673"/>
    <w:rsid w:val="001E6975"/>
    <w:rsid w:val="001E7062"/>
    <w:rsid w:val="001E7511"/>
    <w:rsid w:val="001F0811"/>
    <w:rsid w:val="001F0CA0"/>
    <w:rsid w:val="001F1A4A"/>
    <w:rsid w:val="001F1E0F"/>
    <w:rsid w:val="001F1E9F"/>
    <w:rsid w:val="001F1EB8"/>
    <w:rsid w:val="001F2C64"/>
    <w:rsid w:val="001F2DEB"/>
    <w:rsid w:val="001F3D96"/>
    <w:rsid w:val="001F48FE"/>
    <w:rsid w:val="001F553F"/>
    <w:rsid w:val="001F597A"/>
    <w:rsid w:val="001F5B7C"/>
    <w:rsid w:val="001F69C5"/>
    <w:rsid w:val="001F6C50"/>
    <w:rsid w:val="00200183"/>
    <w:rsid w:val="00200201"/>
    <w:rsid w:val="00200285"/>
    <w:rsid w:val="002013A0"/>
    <w:rsid w:val="00201A36"/>
    <w:rsid w:val="00201C29"/>
    <w:rsid w:val="00201D1F"/>
    <w:rsid w:val="002026B1"/>
    <w:rsid w:val="00202E42"/>
    <w:rsid w:val="002033B5"/>
    <w:rsid w:val="0020343B"/>
    <w:rsid w:val="00203E95"/>
    <w:rsid w:val="00204430"/>
    <w:rsid w:val="00206BDB"/>
    <w:rsid w:val="0020770C"/>
    <w:rsid w:val="0021047A"/>
    <w:rsid w:val="002104F7"/>
    <w:rsid w:val="002114FC"/>
    <w:rsid w:val="00211B4E"/>
    <w:rsid w:val="00211C30"/>
    <w:rsid w:val="0021265C"/>
    <w:rsid w:val="0021273C"/>
    <w:rsid w:val="00212759"/>
    <w:rsid w:val="002129BD"/>
    <w:rsid w:val="00212F42"/>
    <w:rsid w:val="00214110"/>
    <w:rsid w:val="00214688"/>
    <w:rsid w:val="002148C9"/>
    <w:rsid w:val="002149BF"/>
    <w:rsid w:val="002156DC"/>
    <w:rsid w:val="00215835"/>
    <w:rsid w:val="00216FFC"/>
    <w:rsid w:val="00217EDB"/>
    <w:rsid w:val="002207ED"/>
    <w:rsid w:val="00220A87"/>
    <w:rsid w:val="00220D4C"/>
    <w:rsid w:val="00221288"/>
    <w:rsid w:val="002227A5"/>
    <w:rsid w:val="00222ADF"/>
    <w:rsid w:val="00222AE3"/>
    <w:rsid w:val="00223862"/>
    <w:rsid w:val="002239A9"/>
    <w:rsid w:val="00224384"/>
    <w:rsid w:val="00224781"/>
    <w:rsid w:val="002247E8"/>
    <w:rsid w:val="00224872"/>
    <w:rsid w:val="00224B0D"/>
    <w:rsid w:val="00224BCC"/>
    <w:rsid w:val="00224C17"/>
    <w:rsid w:val="002250B2"/>
    <w:rsid w:val="0022520D"/>
    <w:rsid w:val="002254CB"/>
    <w:rsid w:val="0022580A"/>
    <w:rsid w:val="00225F64"/>
    <w:rsid w:val="0022601B"/>
    <w:rsid w:val="0022603E"/>
    <w:rsid w:val="002267BE"/>
    <w:rsid w:val="00226E11"/>
    <w:rsid w:val="0022736B"/>
    <w:rsid w:val="00227430"/>
    <w:rsid w:val="00227538"/>
    <w:rsid w:val="00227A4C"/>
    <w:rsid w:val="0023050C"/>
    <w:rsid w:val="002308D7"/>
    <w:rsid w:val="00230FF7"/>
    <w:rsid w:val="002315CA"/>
    <w:rsid w:val="002324C1"/>
    <w:rsid w:val="00233479"/>
    <w:rsid w:val="00233B2A"/>
    <w:rsid w:val="00233EEA"/>
    <w:rsid w:val="00233FC6"/>
    <w:rsid w:val="00234049"/>
    <w:rsid w:val="002340B0"/>
    <w:rsid w:val="00234267"/>
    <w:rsid w:val="002343D9"/>
    <w:rsid w:val="00234574"/>
    <w:rsid w:val="0023462A"/>
    <w:rsid w:val="002346A4"/>
    <w:rsid w:val="00234891"/>
    <w:rsid w:val="002348BD"/>
    <w:rsid w:val="002348CF"/>
    <w:rsid w:val="00234DEC"/>
    <w:rsid w:val="00234F24"/>
    <w:rsid w:val="00234FD9"/>
    <w:rsid w:val="0023588E"/>
    <w:rsid w:val="00235E22"/>
    <w:rsid w:val="0023609F"/>
    <w:rsid w:val="0023666F"/>
    <w:rsid w:val="0023668F"/>
    <w:rsid w:val="00236AC7"/>
    <w:rsid w:val="00236ED0"/>
    <w:rsid w:val="002403A4"/>
    <w:rsid w:val="00240428"/>
    <w:rsid w:val="002405BC"/>
    <w:rsid w:val="00240A27"/>
    <w:rsid w:val="00240B30"/>
    <w:rsid w:val="002415FA"/>
    <w:rsid w:val="0024178C"/>
    <w:rsid w:val="002417F7"/>
    <w:rsid w:val="00241EEA"/>
    <w:rsid w:val="00242566"/>
    <w:rsid w:val="002425ED"/>
    <w:rsid w:val="00243A87"/>
    <w:rsid w:val="00243C27"/>
    <w:rsid w:val="00243DEB"/>
    <w:rsid w:val="0024418D"/>
    <w:rsid w:val="002449DD"/>
    <w:rsid w:val="00245CC3"/>
    <w:rsid w:val="00245D17"/>
    <w:rsid w:val="00246941"/>
    <w:rsid w:val="00246EF1"/>
    <w:rsid w:val="00246FC8"/>
    <w:rsid w:val="00247019"/>
    <w:rsid w:val="00247500"/>
    <w:rsid w:val="002479B5"/>
    <w:rsid w:val="00247B5B"/>
    <w:rsid w:val="00247C00"/>
    <w:rsid w:val="00247C52"/>
    <w:rsid w:val="00247CD1"/>
    <w:rsid w:val="00250780"/>
    <w:rsid w:val="00250A29"/>
    <w:rsid w:val="00250AA0"/>
    <w:rsid w:val="00250E43"/>
    <w:rsid w:val="00250EDD"/>
    <w:rsid w:val="00251169"/>
    <w:rsid w:val="002513D9"/>
    <w:rsid w:val="00251C9B"/>
    <w:rsid w:val="00252028"/>
    <w:rsid w:val="0025251F"/>
    <w:rsid w:val="00252B14"/>
    <w:rsid w:val="002530FA"/>
    <w:rsid w:val="002533D6"/>
    <w:rsid w:val="0025371B"/>
    <w:rsid w:val="00253DC1"/>
    <w:rsid w:val="00254AC2"/>
    <w:rsid w:val="00254E69"/>
    <w:rsid w:val="00254EBD"/>
    <w:rsid w:val="00254FDC"/>
    <w:rsid w:val="00255CE3"/>
    <w:rsid w:val="00256914"/>
    <w:rsid w:val="00257027"/>
    <w:rsid w:val="002576F6"/>
    <w:rsid w:val="002579EB"/>
    <w:rsid w:val="00257BF3"/>
    <w:rsid w:val="002603BD"/>
    <w:rsid w:val="00260EDD"/>
    <w:rsid w:val="00261B8A"/>
    <w:rsid w:val="00261C87"/>
    <w:rsid w:val="0026212C"/>
    <w:rsid w:val="00262A0D"/>
    <w:rsid w:val="00262E7F"/>
    <w:rsid w:val="0026341F"/>
    <w:rsid w:val="00263442"/>
    <w:rsid w:val="00263897"/>
    <w:rsid w:val="00263FBA"/>
    <w:rsid w:val="0026444B"/>
    <w:rsid w:val="002648EE"/>
    <w:rsid w:val="002652EE"/>
    <w:rsid w:val="002662CF"/>
    <w:rsid w:val="002665D5"/>
    <w:rsid w:val="00266D1E"/>
    <w:rsid w:val="00267148"/>
    <w:rsid w:val="002674FF"/>
    <w:rsid w:val="00267F3C"/>
    <w:rsid w:val="00267FE3"/>
    <w:rsid w:val="0027189F"/>
    <w:rsid w:val="00271A72"/>
    <w:rsid w:val="0027234A"/>
    <w:rsid w:val="00272D18"/>
    <w:rsid w:val="00273244"/>
    <w:rsid w:val="002739DC"/>
    <w:rsid w:val="00273A38"/>
    <w:rsid w:val="00273C3A"/>
    <w:rsid w:val="00274E6A"/>
    <w:rsid w:val="002752F9"/>
    <w:rsid w:val="0027571A"/>
    <w:rsid w:val="002761DE"/>
    <w:rsid w:val="002767A1"/>
    <w:rsid w:val="00277B6D"/>
    <w:rsid w:val="00277DBE"/>
    <w:rsid w:val="00277E8F"/>
    <w:rsid w:val="00277FD1"/>
    <w:rsid w:val="0028092E"/>
    <w:rsid w:val="00281383"/>
    <w:rsid w:val="00281690"/>
    <w:rsid w:val="00281735"/>
    <w:rsid w:val="002817BA"/>
    <w:rsid w:val="00282A4D"/>
    <w:rsid w:val="00282BF0"/>
    <w:rsid w:val="00283CA6"/>
    <w:rsid w:val="00283E9E"/>
    <w:rsid w:val="00284819"/>
    <w:rsid w:val="0028610B"/>
    <w:rsid w:val="00286479"/>
    <w:rsid w:val="00286594"/>
    <w:rsid w:val="00286F91"/>
    <w:rsid w:val="0028749A"/>
    <w:rsid w:val="00287B7A"/>
    <w:rsid w:val="00290043"/>
    <w:rsid w:val="00291791"/>
    <w:rsid w:val="0029182E"/>
    <w:rsid w:val="002919F6"/>
    <w:rsid w:val="002926AA"/>
    <w:rsid w:val="002927B0"/>
    <w:rsid w:val="00292D77"/>
    <w:rsid w:val="00293BAF"/>
    <w:rsid w:val="00293F36"/>
    <w:rsid w:val="00293FF7"/>
    <w:rsid w:val="00294131"/>
    <w:rsid w:val="0029422F"/>
    <w:rsid w:val="00294462"/>
    <w:rsid w:val="00294987"/>
    <w:rsid w:val="002951B7"/>
    <w:rsid w:val="002958E7"/>
    <w:rsid w:val="00295BEE"/>
    <w:rsid w:val="00295EB6"/>
    <w:rsid w:val="00295EFD"/>
    <w:rsid w:val="0029604D"/>
    <w:rsid w:val="00296199"/>
    <w:rsid w:val="0029622F"/>
    <w:rsid w:val="002974BC"/>
    <w:rsid w:val="00297599"/>
    <w:rsid w:val="00297F52"/>
    <w:rsid w:val="002A0118"/>
    <w:rsid w:val="002A0881"/>
    <w:rsid w:val="002A128C"/>
    <w:rsid w:val="002A1B8A"/>
    <w:rsid w:val="002A1E5B"/>
    <w:rsid w:val="002A2194"/>
    <w:rsid w:val="002A2417"/>
    <w:rsid w:val="002A2604"/>
    <w:rsid w:val="002A33A9"/>
    <w:rsid w:val="002A3552"/>
    <w:rsid w:val="002A37FB"/>
    <w:rsid w:val="002A4555"/>
    <w:rsid w:val="002A4F26"/>
    <w:rsid w:val="002A4F8F"/>
    <w:rsid w:val="002A5061"/>
    <w:rsid w:val="002A5E90"/>
    <w:rsid w:val="002A5F83"/>
    <w:rsid w:val="002A668F"/>
    <w:rsid w:val="002A72A2"/>
    <w:rsid w:val="002A78D7"/>
    <w:rsid w:val="002A79BE"/>
    <w:rsid w:val="002B063E"/>
    <w:rsid w:val="002B06A0"/>
    <w:rsid w:val="002B089B"/>
    <w:rsid w:val="002B0B16"/>
    <w:rsid w:val="002B0D60"/>
    <w:rsid w:val="002B1A84"/>
    <w:rsid w:val="002B1D82"/>
    <w:rsid w:val="002B2116"/>
    <w:rsid w:val="002B292A"/>
    <w:rsid w:val="002B2A82"/>
    <w:rsid w:val="002B3500"/>
    <w:rsid w:val="002B3833"/>
    <w:rsid w:val="002B39E9"/>
    <w:rsid w:val="002B3B5E"/>
    <w:rsid w:val="002B436D"/>
    <w:rsid w:val="002B46E1"/>
    <w:rsid w:val="002B5C61"/>
    <w:rsid w:val="002B5DF2"/>
    <w:rsid w:val="002B5E8B"/>
    <w:rsid w:val="002B5ECD"/>
    <w:rsid w:val="002B6A96"/>
    <w:rsid w:val="002B6F23"/>
    <w:rsid w:val="002B7669"/>
    <w:rsid w:val="002B7815"/>
    <w:rsid w:val="002B7BF6"/>
    <w:rsid w:val="002C055F"/>
    <w:rsid w:val="002C0631"/>
    <w:rsid w:val="002C077C"/>
    <w:rsid w:val="002C10E7"/>
    <w:rsid w:val="002C150E"/>
    <w:rsid w:val="002C15C4"/>
    <w:rsid w:val="002C30C4"/>
    <w:rsid w:val="002C3A99"/>
    <w:rsid w:val="002C62D9"/>
    <w:rsid w:val="002C6840"/>
    <w:rsid w:val="002C6AB1"/>
    <w:rsid w:val="002C707B"/>
    <w:rsid w:val="002C7A8E"/>
    <w:rsid w:val="002C7B1D"/>
    <w:rsid w:val="002D169F"/>
    <w:rsid w:val="002D172A"/>
    <w:rsid w:val="002D1900"/>
    <w:rsid w:val="002D236F"/>
    <w:rsid w:val="002D2432"/>
    <w:rsid w:val="002D323E"/>
    <w:rsid w:val="002D327D"/>
    <w:rsid w:val="002D4937"/>
    <w:rsid w:val="002D4B3B"/>
    <w:rsid w:val="002D4B5E"/>
    <w:rsid w:val="002D5A86"/>
    <w:rsid w:val="002D5FB7"/>
    <w:rsid w:val="002D617D"/>
    <w:rsid w:val="002D6302"/>
    <w:rsid w:val="002D6A9C"/>
    <w:rsid w:val="002D70E3"/>
    <w:rsid w:val="002D7157"/>
    <w:rsid w:val="002D754D"/>
    <w:rsid w:val="002D76F9"/>
    <w:rsid w:val="002D77EF"/>
    <w:rsid w:val="002D7C61"/>
    <w:rsid w:val="002E03C7"/>
    <w:rsid w:val="002E0E6D"/>
    <w:rsid w:val="002E16B8"/>
    <w:rsid w:val="002E1D17"/>
    <w:rsid w:val="002E1F5F"/>
    <w:rsid w:val="002E2ECD"/>
    <w:rsid w:val="002E32BC"/>
    <w:rsid w:val="002E3573"/>
    <w:rsid w:val="002E3883"/>
    <w:rsid w:val="002E3B7B"/>
    <w:rsid w:val="002E3C08"/>
    <w:rsid w:val="002E3DDA"/>
    <w:rsid w:val="002E45C4"/>
    <w:rsid w:val="002E45EC"/>
    <w:rsid w:val="002E4D5F"/>
    <w:rsid w:val="002E523E"/>
    <w:rsid w:val="002E533E"/>
    <w:rsid w:val="002E55E5"/>
    <w:rsid w:val="002E5B6D"/>
    <w:rsid w:val="002E6DE6"/>
    <w:rsid w:val="002E7103"/>
    <w:rsid w:val="002F0249"/>
    <w:rsid w:val="002F09D0"/>
    <w:rsid w:val="002F0DBC"/>
    <w:rsid w:val="002F0DF3"/>
    <w:rsid w:val="002F1164"/>
    <w:rsid w:val="002F1385"/>
    <w:rsid w:val="002F1415"/>
    <w:rsid w:val="002F1CE6"/>
    <w:rsid w:val="002F1F17"/>
    <w:rsid w:val="002F2116"/>
    <w:rsid w:val="002F21D1"/>
    <w:rsid w:val="002F26ED"/>
    <w:rsid w:val="002F2AE3"/>
    <w:rsid w:val="002F2DE9"/>
    <w:rsid w:val="002F325E"/>
    <w:rsid w:val="002F337F"/>
    <w:rsid w:val="002F34F2"/>
    <w:rsid w:val="002F39BC"/>
    <w:rsid w:val="002F4098"/>
    <w:rsid w:val="002F4D0E"/>
    <w:rsid w:val="002F551C"/>
    <w:rsid w:val="002F743A"/>
    <w:rsid w:val="002F74F7"/>
    <w:rsid w:val="00300328"/>
    <w:rsid w:val="00300A78"/>
    <w:rsid w:val="00300D31"/>
    <w:rsid w:val="00303080"/>
    <w:rsid w:val="00303A78"/>
    <w:rsid w:val="00303E37"/>
    <w:rsid w:val="003046B5"/>
    <w:rsid w:val="00304719"/>
    <w:rsid w:val="003050E3"/>
    <w:rsid w:val="003055FB"/>
    <w:rsid w:val="00305919"/>
    <w:rsid w:val="003062EE"/>
    <w:rsid w:val="0030672B"/>
    <w:rsid w:val="00307981"/>
    <w:rsid w:val="00307A02"/>
    <w:rsid w:val="00307BA2"/>
    <w:rsid w:val="00307D7B"/>
    <w:rsid w:val="00310008"/>
    <w:rsid w:val="003101BB"/>
    <w:rsid w:val="00310806"/>
    <w:rsid w:val="00310A79"/>
    <w:rsid w:val="00310A7F"/>
    <w:rsid w:val="00310B96"/>
    <w:rsid w:val="00311397"/>
    <w:rsid w:val="00311A17"/>
    <w:rsid w:val="003122D9"/>
    <w:rsid w:val="003134CD"/>
    <w:rsid w:val="00313CAB"/>
    <w:rsid w:val="0031467E"/>
    <w:rsid w:val="00314A13"/>
    <w:rsid w:val="0031590C"/>
    <w:rsid w:val="00315BA4"/>
    <w:rsid w:val="00315FF8"/>
    <w:rsid w:val="0031686C"/>
    <w:rsid w:val="00316DD2"/>
    <w:rsid w:val="00316E11"/>
    <w:rsid w:val="003170E2"/>
    <w:rsid w:val="00317466"/>
    <w:rsid w:val="00317A17"/>
    <w:rsid w:val="00317ABA"/>
    <w:rsid w:val="00317D28"/>
    <w:rsid w:val="00317DCA"/>
    <w:rsid w:val="00320734"/>
    <w:rsid w:val="00320B4C"/>
    <w:rsid w:val="00320D8E"/>
    <w:rsid w:val="00320E63"/>
    <w:rsid w:val="00321797"/>
    <w:rsid w:val="00322327"/>
    <w:rsid w:val="00322901"/>
    <w:rsid w:val="0032312B"/>
    <w:rsid w:val="00323243"/>
    <w:rsid w:val="0032341A"/>
    <w:rsid w:val="00323677"/>
    <w:rsid w:val="00323869"/>
    <w:rsid w:val="00323C52"/>
    <w:rsid w:val="00323E9F"/>
    <w:rsid w:val="00323FF8"/>
    <w:rsid w:val="0032424F"/>
    <w:rsid w:val="003244C2"/>
    <w:rsid w:val="0032453D"/>
    <w:rsid w:val="003246F8"/>
    <w:rsid w:val="003249DC"/>
    <w:rsid w:val="003255BB"/>
    <w:rsid w:val="00325DFE"/>
    <w:rsid w:val="003260A1"/>
    <w:rsid w:val="00326AAD"/>
    <w:rsid w:val="00326CC7"/>
    <w:rsid w:val="00326F0D"/>
    <w:rsid w:val="0032733F"/>
    <w:rsid w:val="00327524"/>
    <w:rsid w:val="003275BD"/>
    <w:rsid w:val="003279AE"/>
    <w:rsid w:val="00327E57"/>
    <w:rsid w:val="00327E80"/>
    <w:rsid w:val="00330CA3"/>
    <w:rsid w:val="003312B1"/>
    <w:rsid w:val="00331553"/>
    <w:rsid w:val="00331779"/>
    <w:rsid w:val="00332577"/>
    <w:rsid w:val="0033279F"/>
    <w:rsid w:val="0033310D"/>
    <w:rsid w:val="00333952"/>
    <w:rsid w:val="00334782"/>
    <w:rsid w:val="00334C2D"/>
    <w:rsid w:val="00334CA4"/>
    <w:rsid w:val="00335911"/>
    <w:rsid w:val="00335A8F"/>
    <w:rsid w:val="00336CE5"/>
    <w:rsid w:val="00337E0F"/>
    <w:rsid w:val="00337F25"/>
    <w:rsid w:val="00340581"/>
    <w:rsid w:val="003406E4"/>
    <w:rsid w:val="00340E79"/>
    <w:rsid w:val="00341E03"/>
    <w:rsid w:val="00342563"/>
    <w:rsid w:val="00342A7A"/>
    <w:rsid w:val="00342ECE"/>
    <w:rsid w:val="00343591"/>
    <w:rsid w:val="003439B0"/>
    <w:rsid w:val="00343F37"/>
    <w:rsid w:val="0034401A"/>
    <w:rsid w:val="003440CC"/>
    <w:rsid w:val="00345C36"/>
    <w:rsid w:val="0034612D"/>
    <w:rsid w:val="00347880"/>
    <w:rsid w:val="0035067A"/>
    <w:rsid w:val="003513BF"/>
    <w:rsid w:val="0035199A"/>
    <w:rsid w:val="00351F45"/>
    <w:rsid w:val="00352007"/>
    <w:rsid w:val="003527BA"/>
    <w:rsid w:val="003535F7"/>
    <w:rsid w:val="00353607"/>
    <w:rsid w:val="003539CA"/>
    <w:rsid w:val="003542B5"/>
    <w:rsid w:val="003543F6"/>
    <w:rsid w:val="003546BE"/>
    <w:rsid w:val="003548A9"/>
    <w:rsid w:val="00354B9A"/>
    <w:rsid w:val="00354E5C"/>
    <w:rsid w:val="00355690"/>
    <w:rsid w:val="00355C7F"/>
    <w:rsid w:val="00356103"/>
    <w:rsid w:val="00356E07"/>
    <w:rsid w:val="00356FF1"/>
    <w:rsid w:val="00357D00"/>
    <w:rsid w:val="00357ED6"/>
    <w:rsid w:val="003600E4"/>
    <w:rsid w:val="003602AA"/>
    <w:rsid w:val="0036093A"/>
    <w:rsid w:val="00360C48"/>
    <w:rsid w:val="0036106A"/>
    <w:rsid w:val="003625A7"/>
    <w:rsid w:val="00362B35"/>
    <w:rsid w:val="0036338B"/>
    <w:rsid w:val="00363499"/>
    <w:rsid w:val="003636B1"/>
    <w:rsid w:val="00363B52"/>
    <w:rsid w:val="0036456F"/>
    <w:rsid w:val="00364BCF"/>
    <w:rsid w:val="00365214"/>
    <w:rsid w:val="00365216"/>
    <w:rsid w:val="00365E65"/>
    <w:rsid w:val="00366480"/>
    <w:rsid w:val="00366836"/>
    <w:rsid w:val="003668E2"/>
    <w:rsid w:val="0036695C"/>
    <w:rsid w:val="00366E5C"/>
    <w:rsid w:val="00367029"/>
    <w:rsid w:val="003674D9"/>
    <w:rsid w:val="00367D61"/>
    <w:rsid w:val="00367DA6"/>
    <w:rsid w:val="0037052E"/>
    <w:rsid w:val="00370DE9"/>
    <w:rsid w:val="00371261"/>
    <w:rsid w:val="0037148A"/>
    <w:rsid w:val="00371F9A"/>
    <w:rsid w:val="0037223F"/>
    <w:rsid w:val="00372790"/>
    <w:rsid w:val="00372937"/>
    <w:rsid w:val="00372FDD"/>
    <w:rsid w:val="0037320B"/>
    <w:rsid w:val="00373632"/>
    <w:rsid w:val="00373CC0"/>
    <w:rsid w:val="00373D80"/>
    <w:rsid w:val="00374B79"/>
    <w:rsid w:val="00374F16"/>
    <w:rsid w:val="003758C7"/>
    <w:rsid w:val="00375CAC"/>
    <w:rsid w:val="00375CFF"/>
    <w:rsid w:val="0037697B"/>
    <w:rsid w:val="00376BE9"/>
    <w:rsid w:val="00376BF7"/>
    <w:rsid w:val="00377A92"/>
    <w:rsid w:val="00380532"/>
    <w:rsid w:val="00380A7E"/>
    <w:rsid w:val="00380DFF"/>
    <w:rsid w:val="00381444"/>
    <w:rsid w:val="003818F2"/>
    <w:rsid w:val="00381B87"/>
    <w:rsid w:val="003828CB"/>
    <w:rsid w:val="00383299"/>
    <w:rsid w:val="00383787"/>
    <w:rsid w:val="00383792"/>
    <w:rsid w:val="00384AA8"/>
    <w:rsid w:val="00384EEB"/>
    <w:rsid w:val="00384FB7"/>
    <w:rsid w:val="00385221"/>
    <w:rsid w:val="00385551"/>
    <w:rsid w:val="00385717"/>
    <w:rsid w:val="00385A7C"/>
    <w:rsid w:val="00385CAA"/>
    <w:rsid w:val="00385D9E"/>
    <w:rsid w:val="003870FA"/>
    <w:rsid w:val="003874C6"/>
    <w:rsid w:val="00387595"/>
    <w:rsid w:val="00387B95"/>
    <w:rsid w:val="00387C21"/>
    <w:rsid w:val="00387DDB"/>
    <w:rsid w:val="00390464"/>
    <w:rsid w:val="00390A82"/>
    <w:rsid w:val="00390B53"/>
    <w:rsid w:val="00390C31"/>
    <w:rsid w:val="00390DA0"/>
    <w:rsid w:val="0039119B"/>
    <w:rsid w:val="0039155D"/>
    <w:rsid w:val="00391ABF"/>
    <w:rsid w:val="00391C9C"/>
    <w:rsid w:val="00392317"/>
    <w:rsid w:val="00392AD1"/>
    <w:rsid w:val="003933B2"/>
    <w:rsid w:val="00393442"/>
    <w:rsid w:val="00394B33"/>
    <w:rsid w:val="00394F01"/>
    <w:rsid w:val="003959FB"/>
    <w:rsid w:val="00395B7A"/>
    <w:rsid w:val="00395F89"/>
    <w:rsid w:val="00396563"/>
    <w:rsid w:val="00396C8B"/>
    <w:rsid w:val="003A086B"/>
    <w:rsid w:val="003A165E"/>
    <w:rsid w:val="003A1E78"/>
    <w:rsid w:val="003A2407"/>
    <w:rsid w:val="003A2A30"/>
    <w:rsid w:val="003A2AC7"/>
    <w:rsid w:val="003A2B1E"/>
    <w:rsid w:val="003A2D65"/>
    <w:rsid w:val="003A3967"/>
    <w:rsid w:val="003A4449"/>
    <w:rsid w:val="003A52F7"/>
    <w:rsid w:val="003A53E9"/>
    <w:rsid w:val="003A545A"/>
    <w:rsid w:val="003A54C4"/>
    <w:rsid w:val="003A59C3"/>
    <w:rsid w:val="003A628E"/>
    <w:rsid w:val="003A639A"/>
    <w:rsid w:val="003A6609"/>
    <w:rsid w:val="003A6872"/>
    <w:rsid w:val="003A6D61"/>
    <w:rsid w:val="003A6F08"/>
    <w:rsid w:val="003A72D3"/>
    <w:rsid w:val="003B0227"/>
    <w:rsid w:val="003B041F"/>
    <w:rsid w:val="003B068A"/>
    <w:rsid w:val="003B1122"/>
    <w:rsid w:val="003B163F"/>
    <w:rsid w:val="003B250F"/>
    <w:rsid w:val="003B29E2"/>
    <w:rsid w:val="003B2AD8"/>
    <w:rsid w:val="003B2B34"/>
    <w:rsid w:val="003B53DE"/>
    <w:rsid w:val="003B5E6C"/>
    <w:rsid w:val="003B66AB"/>
    <w:rsid w:val="003B69CB"/>
    <w:rsid w:val="003B7539"/>
    <w:rsid w:val="003B7553"/>
    <w:rsid w:val="003C0710"/>
    <w:rsid w:val="003C12AF"/>
    <w:rsid w:val="003C1376"/>
    <w:rsid w:val="003C1476"/>
    <w:rsid w:val="003C16A6"/>
    <w:rsid w:val="003C16B8"/>
    <w:rsid w:val="003C2012"/>
    <w:rsid w:val="003C255D"/>
    <w:rsid w:val="003C2EDE"/>
    <w:rsid w:val="003C2F5E"/>
    <w:rsid w:val="003C39AA"/>
    <w:rsid w:val="003C3A47"/>
    <w:rsid w:val="003C45EA"/>
    <w:rsid w:val="003C48F5"/>
    <w:rsid w:val="003C5894"/>
    <w:rsid w:val="003C61A1"/>
    <w:rsid w:val="003C6B9D"/>
    <w:rsid w:val="003C7057"/>
    <w:rsid w:val="003C71AF"/>
    <w:rsid w:val="003C755D"/>
    <w:rsid w:val="003C789E"/>
    <w:rsid w:val="003D0176"/>
    <w:rsid w:val="003D1677"/>
    <w:rsid w:val="003D171D"/>
    <w:rsid w:val="003D267A"/>
    <w:rsid w:val="003D38CB"/>
    <w:rsid w:val="003D4E17"/>
    <w:rsid w:val="003D51AE"/>
    <w:rsid w:val="003D56E6"/>
    <w:rsid w:val="003D5D86"/>
    <w:rsid w:val="003D6073"/>
    <w:rsid w:val="003D647F"/>
    <w:rsid w:val="003D6CD6"/>
    <w:rsid w:val="003D7011"/>
    <w:rsid w:val="003D7DF7"/>
    <w:rsid w:val="003D7FB0"/>
    <w:rsid w:val="003E0CD4"/>
    <w:rsid w:val="003E0DC6"/>
    <w:rsid w:val="003E0FEA"/>
    <w:rsid w:val="003E1256"/>
    <w:rsid w:val="003E1625"/>
    <w:rsid w:val="003E179A"/>
    <w:rsid w:val="003E19E2"/>
    <w:rsid w:val="003E207A"/>
    <w:rsid w:val="003E2578"/>
    <w:rsid w:val="003E35ED"/>
    <w:rsid w:val="003E3981"/>
    <w:rsid w:val="003E433B"/>
    <w:rsid w:val="003E449A"/>
    <w:rsid w:val="003E47FE"/>
    <w:rsid w:val="003E5004"/>
    <w:rsid w:val="003E5616"/>
    <w:rsid w:val="003E57DE"/>
    <w:rsid w:val="003E5AD8"/>
    <w:rsid w:val="003E5EDE"/>
    <w:rsid w:val="003E679C"/>
    <w:rsid w:val="003E698C"/>
    <w:rsid w:val="003E6E86"/>
    <w:rsid w:val="003E73CC"/>
    <w:rsid w:val="003E7F89"/>
    <w:rsid w:val="003F066E"/>
    <w:rsid w:val="003F0B61"/>
    <w:rsid w:val="003F0C2B"/>
    <w:rsid w:val="003F0D6C"/>
    <w:rsid w:val="003F0DEE"/>
    <w:rsid w:val="003F1485"/>
    <w:rsid w:val="003F16EA"/>
    <w:rsid w:val="003F1809"/>
    <w:rsid w:val="003F1C6F"/>
    <w:rsid w:val="003F1F35"/>
    <w:rsid w:val="003F2AC4"/>
    <w:rsid w:val="003F32B7"/>
    <w:rsid w:val="003F3839"/>
    <w:rsid w:val="003F3EB7"/>
    <w:rsid w:val="003F4627"/>
    <w:rsid w:val="003F47B6"/>
    <w:rsid w:val="003F4996"/>
    <w:rsid w:val="003F4E81"/>
    <w:rsid w:val="003F51D6"/>
    <w:rsid w:val="003F5B6E"/>
    <w:rsid w:val="003F5FFD"/>
    <w:rsid w:val="003F615D"/>
    <w:rsid w:val="003F6FAE"/>
    <w:rsid w:val="003F7783"/>
    <w:rsid w:val="003F79B8"/>
    <w:rsid w:val="003F7B85"/>
    <w:rsid w:val="003F7CF6"/>
    <w:rsid w:val="00400BBC"/>
    <w:rsid w:val="0040141E"/>
    <w:rsid w:val="004026AD"/>
    <w:rsid w:val="00402D51"/>
    <w:rsid w:val="004039F0"/>
    <w:rsid w:val="00403A48"/>
    <w:rsid w:val="00403FDE"/>
    <w:rsid w:val="004040E8"/>
    <w:rsid w:val="004049C7"/>
    <w:rsid w:val="00404BE8"/>
    <w:rsid w:val="00404FE8"/>
    <w:rsid w:val="0040588F"/>
    <w:rsid w:val="00405C0F"/>
    <w:rsid w:val="00406004"/>
    <w:rsid w:val="004062E3"/>
    <w:rsid w:val="00406B48"/>
    <w:rsid w:val="004070CA"/>
    <w:rsid w:val="0040723E"/>
    <w:rsid w:val="004074E8"/>
    <w:rsid w:val="004076F5"/>
    <w:rsid w:val="00407D04"/>
    <w:rsid w:val="004109BD"/>
    <w:rsid w:val="004109F1"/>
    <w:rsid w:val="00410EBB"/>
    <w:rsid w:val="00411542"/>
    <w:rsid w:val="004116B0"/>
    <w:rsid w:val="004118D0"/>
    <w:rsid w:val="0041199B"/>
    <w:rsid w:val="0041199D"/>
    <w:rsid w:val="00411C54"/>
    <w:rsid w:val="00411D97"/>
    <w:rsid w:val="00411F07"/>
    <w:rsid w:val="004122FB"/>
    <w:rsid w:val="004126A2"/>
    <w:rsid w:val="00412AE0"/>
    <w:rsid w:val="00412CBA"/>
    <w:rsid w:val="0041305D"/>
    <w:rsid w:val="00414886"/>
    <w:rsid w:val="00414D43"/>
    <w:rsid w:val="00414EF5"/>
    <w:rsid w:val="00415780"/>
    <w:rsid w:val="00415E42"/>
    <w:rsid w:val="00416776"/>
    <w:rsid w:val="0041693B"/>
    <w:rsid w:val="00417A9A"/>
    <w:rsid w:val="00417C5E"/>
    <w:rsid w:val="004204E2"/>
    <w:rsid w:val="00420BE2"/>
    <w:rsid w:val="00421C4C"/>
    <w:rsid w:val="00421EA4"/>
    <w:rsid w:val="00421EAA"/>
    <w:rsid w:val="00422B05"/>
    <w:rsid w:val="0042308A"/>
    <w:rsid w:val="004230DB"/>
    <w:rsid w:val="00423549"/>
    <w:rsid w:val="00423729"/>
    <w:rsid w:val="00424285"/>
    <w:rsid w:val="00424351"/>
    <w:rsid w:val="00425251"/>
    <w:rsid w:val="00425F9E"/>
    <w:rsid w:val="004263BA"/>
    <w:rsid w:val="00426BE6"/>
    <w:rsid w:val="00427267"/>
    <w:rsid w:val="004279A6"/>
    <w:rsid w:val="00427DC8"/>
    <w:rsid w:val="00427FFB"/>
    <w:rsid w:val="004300FB"/>
    <w:rsid w:val="0043021F"/>
    <w:rsid w:val="00431AE7"/>
    <w:rsid w:val="00431BFA"/>
    <w:rsid w:val="0043247C"/>
    <w:rsid w:val="004334E2"/>
    <w:rsid w:val="00433921"/>
    <w:rsid w:val="004346BD"/>
    <w:rsid w:val="00434E89"/>
    <w:rsid w:val="00435EF0"/>
    <w:rsid w:val="00437AA3"/>
    <w:rsid w:val="00440202"/>
    <w:rsid w:val="00440618"/>
    <w:rsid w:val="004408B8"/>
    <w:rsid w:val="004409FA"/>
    <w:rsid w:val="00441013"/>
    <w:rsid w:val="00441595"/>
    <w:rsid w:val="0044166C"/>
    <w:rsid w:val="00441965"/>
    <w:rsid w:val="00441FBD"/>
    <w:rsid w:val="004426A7"/>
    <w:rsid w:val="004435A0"/>
    <w:rsid w:val="00443A7A"/>
    <w:rsid w:val="00444921"/>
    <w:rsid w:val="00445182"/>
    <w:rsid w:val="004459DE"/>
    <w:rsid w:val="00445D0E"/>
    <w:rsid w:val="00445D2B"/>
    <w:rsid w:val="0044708D"/>
    <w:rsid w:val="004473CC"/>
    <w:rsid w:val="004474A7"/>
    <w:rsid w:val="00447768"/>
    <w:rsid w:val="00447D47"/>
    <w:rsid w:val="00447D57"/>
    <w:rsid w:val="00447DED"/>
    <w:rsid w:val="00447F1E"/>
    <w:rsid w:val="00450383"/>
    <w:rsid w:val="0045065A"/>
    <w:rsid w:val="00450DAD"/>
    <w:rsid w:val="00451710"/>
    <w:rsid w:val="00451801"/>
    <w:rsid w:val="00451DC4"/>
    <w:rsid w:val="00452D0D"/>
    <w:rsid w:val="0045308E"/>
    <w:rsid w:val="0045339E"/>
    <w:rsid w:val="0045344F"/>
    <w:rsid w:val="004534E0"/>
    <w:rsid w:val="00453D1B"/>
    <w:rsid w:val="00453F3F"/>
    <w:rsid w:val="00454FAA"/>
    <w:rsid w:val="004560E0"/>
    <w:rsid w:val="0045665C"/>
    <w:rsid w:val="00457210"/>
    <w:rsid w:val="00457672"/>
    <w:rsid w:val="004578CE"/>
    <w:rsid w:val="0046020F"/>
    <w:rsid w:val="00460B44"/>
    <w:rsid w:val="00460DFE"/>
    <w:rsid w:val="00460E47"/>
    <w:rsid w:val="00461545"/>
    <w:rsid w:val="00461C1B"/>
    <w:rsid w:val="00462469"/>
    <w:rsid w:val="0046299B"/>
    <w:rsid w:val="00462B10"/>
    <w:rsid w:val="00463A0D"/>
    <w:rsid w:val="00463CC8"/>
    <w:rsid w:val="004642B3"/>
    <w:rsid w:val="0046433C"/>
    <w:rsid w:val="004646C7"/>
    <w:rsid w:val="00464DB7"/>
    <w:rsid w:val="00465D2A"/>
    <w:rsid w:val="00466186"/>
    <w:rsid w:val="00466860"/>
    <w:rsid w:val="00466C4C"/>
    <w:rsid w:val="00467351"/>
    <w:rsid w:val="004673DC"/>
    <w:rsid w:val="004675B3"/>
    <w:rsid w:val="00467BF7"/>
    <w:rsid w:val="00467F22"/>
    <w:rsid w:val="00470321"/>
    <w:rsid w:val="004708B4"/>
    <w:rsid w:val="00470A90"/>
    <w:rsid w:val="00471C6A"/>
    <w:rsid w:val="00471DAC"/>
    <w:rsid w:val="00471DEC"/>
    <w:rsid w:val="0047223B"/>
    <w:rsid w:val="004724EA"/>
    <w:rsid w:val="004730CE"/>
    <w:rsid w:val="0047316A"/>
    <w:rsid w:val="004731E5"/>
    <w:rsid w:val="004732B2"/>
    <w:rsid w:val="00473608"/>
    <w:rsid w:val="00473859"/>
    <w:rsid w:val="00473951"/>
    <w:rsid w:val="00473A2A"/>
    <w:rsid w:val="00473B88"/>
    <w:rsid w:val="00473FFB"/>
    <w:rsid w:val="004752EF"/>
    <w:rsid w:val="00475F98"/>
    <w:rsid w:val="0047619C"/>
    <w:rsid w:val="00476E32"/>
    <w:rsid w:val="004775D6"/>
    <w:rsid w:val="0047763E"/>
    <w:rsid w:val="00480232"/>
    <w:rsid w:val="004805E5"/>
    <w:rsid w:val="00480777"/>
    <w:rsid w:val="004810B6"/>
    <w:rsid w:val="004826C2"/>
    <w:rsid w:val="0048277F"/>
    <w:rsid w:val="0048309A"/>
    <w:rsid w:val="004830CD"/>
    <w:rsid w:val="00483183"/>
    <w:rsid w:val="00483D44"/>
    <w:rsid w:val="00484072"/>
    <w:rsid w:val="00484342"/>
    <w:rsid w:val="00484458"/>
    <w:rsid w:val="004845FF"/>
    <w:rsid w:val="00484F72"/>
    <w:rsid w:val="004851B2"/>
    <w:rsid w:val="00486140"/>
    <w:rsid w:val="004868C8"/>
    <w:rsid w:val="004868DD"/>
    <w:rsid w:val="00487B5E"/>
    <w:rsid w:val="00487C6D"/>
    <w:rsid w:val="00487EAB"/>
    <w:rsid w:val="00490502"/>
    <w:rsid w:val="00490851"/>
    <w:rsid w:val="004914F7"/>
    <w:rsid w:val="00491AA4"/>
    <w:rsid w:val="0049250C"/>
    <w:rsid w:val="0049272D"/>
    <w:rsid w:val="00492958"/>
    <w:rsid w:val="00492A2C"/>
    <w:rsid w:val="00493CFD"/>
    <w:rsid w:val="00493E76"/>
    <w:rsid w:val="004941B9"/>
    <w:rsid w:val="00494A10"/>
    <w:rsid w:val="00494B85"/>
    <w:rsid w:val="00495F6B"/>
    <w:rsid w:val="00496094"/>
    <w:rsid w:val="00496F4B"/>
    <w:rsid w:val="004971D3"/>
    <w:rsid w:val="00497248"/>
    <w:rsid w:val="0049743B"/>
    <w:rsid w:val="004977DD"/>
    <w:rsid w:val="004A065A"/>
    <w:rsid w:val="004A0662"/>
    <w:rsid w:val="004A0A1F"/>
    <w:rsid w:val="004A0C5A"/>
    <w:rsid w:val="004A11B7"/>
    <w:rsid w:val="004A1231"/>
    <w:rsid w:val="004A18B9"/>
    <w:rsid w:val="004A1BDA"/>
    <w:rsid w:val="004A25AD"/>
    <w:rsid w:val="004A291F"/>
    <w:rsid w:val="004A2A22"/>
    <w:rsid w:val="004A3E16"/>
    <w:rsid w:val="004A3E82"/>
    <w:rsid w:val="004A3E87"/>
    <w:rsid w:val="004A3FB5"/>
    <w:rsid w:val="004A5B45"/>
    <w:rsid w:val="004A5D3C"/>
    <w:rsid w:val="004A5E5A"/>
    <w:rsid w:val="004A5EC5"/>
    <w:rsid w:val="004A622C"/>
    <w:rsid w:val="004A63E6"/>
    <w:rsid w:val="004A6588"/>
    <w:rsid w:val="004A66CF"/>
    <w:rsid w:val="004A6D2D"/>
    <w:rsid w:val="004A71EF"/>
    <w:rsid w:val="004A7347"/>
    <w:rsid w:val="004A73B0"/>
    <w:rsid w:val="004A75EC"/>
    <w:rsid w:val="004A7635"/>
    <w:rsid w:val="004A76CC"/>
    <w:rsid w:val="004A792C"/>
    <w:rsid w:val="004A7DDC"/>
    <w:rsid w:val="004A7F37"/>
    <w:rsid w:val="004A7F47"/>
    <w:rsid w:val="004B0034"/>
    <w:rsid w:val="004B029A"/>
    <w:rsid w:val="004B02DC"/>
    <w:rsid w:val="004B0515"/>
    <w:rsid w:val="004B052E"/>
    <w:rsid w:val="004B0CED"/>
    <w:rsid w:val="004B16D3"/>
    <w:rsid w:val="004B19B4"/>
    <w:rsid w:val="004B272C"/>
    <w:rsid w:val="004B3CE7"/>
    <w:rsid w:val="004B3FFA"/>
    <w:rsid w:val="004B4235"/>
    <w:rsid w:val="004B4299"/>
    <w:rsid w:val="004B44F1"/>
    <w:rsid w:val="004B4888"/>
    <w:rsid w:val="004B4BFD"/>
    <w:rsid w:val="004B535D"/>
    <w:rsid w:val="004B5783"/>
    <w:rsid w:val="004B6009"/>
    <w:rsid w:val="004B6534"/>
    <w:rsid w:val="004B665F"/>
    <w:rsid w:val="004B6DCC"/>
    <w:rsid w:val="004B743A"/>
    <w:rsid w:val="004B76D8"/>
    <w:rsid w:val="004B78B5"/>
    <w:rsid w:val="004B7A83"/>
    <w:rsid w:val="004B7BF9"/>
    <w:rsid w:val="004B7FB3"/>
    <w:rsid w:val="004C02F8"/>
    <w:rsid w:val="004C05AD"/>
    <w:rsid w:val="004C0BF6"/>
    <w:rsid w:val="004C0CAD"/>
    <w:rsid w:val="004C315C"/>
    <w:rsid w:val="004C39DD"/>
    <w:rsid w:val="004C3B13"/>
    <w:rsid w:val="004C4232"/>
    <w:rsid w:val="004C4380"/>
    <w:rsid w:val="004C4AA9"/>
    <w:rsid w:val="004C5565"/>
    <w:rsid w:val="004C5D13"/>
    <w:rsid w:val="004C5D65"/>
    <w:rsid w:val="004C5F26"/>
    <w:rsid w:val="004C5FDB"/>
    <w:rsid w:val="004C665E"/>
    <w:rsid w:val="004C6A02"/>
    <w:rsid w:val="004C70F5"/>
    <w:rsid w:val="004C78A0"/>
    <w:rsid w:val="004C7A2E"/>
    <w:rsid w:val="004C7B89"/>
    <w:rsid w:val="004C7E99"/>
    <w:rsid w:val="004D028E"/>
    <w:rsid w:val="004D0304"/>
    <w:rsid w:val="004D04F8"/>
    <w:rsid w:val="004D08E7"/>
    <w:rsid w:val="004D11D4"/>
    <w:rsid w:val="004D193F"/>
    <w:rsid w:val="004D19C6"/>
    <w:rsid w:val="004D1C0E"/>
    <w:rsid w:val="004D1C35"/>
    <w:rsid w:val="004D1F43"/>
    <w:rsid w:val="004D1FD9"/>
    <w:rsid w:val="004D22ED"/>
    <w:rsid w:val="004D237C"/>
    <w:rsid w:val="004D240D"/>
    <w:rsid w:val="004D26AB"/>
    <w:rsid w:val="004D27B6"/>
    <w:rsid w:val="004D2AC7"/>
    <w:rsid w:val="004D384E"/>
    <w:rsid w:val="004D39B4"/>
    <w:rsid w:val="004D3A14"/>
    <w:rsid w:val="004D3F29"/>
    <w:rsid w:val="004D3F2E"/>
    <w:rsid w:val="004D46B9"/>
    <w:rsid w:val="004D4BAA"/>
    <w:rsid w:val="004D4DFD"/>
    <w:rsid w:val="004D4FAD"/>
    <w:rsid w:val="004D55A5"/>
    <w:rsid w:val="004D619C"/>
    <w:rsid w:val="004D62A4"/>
    <w:rsid w:val="004D7119"/>
    <w:rsid w:val="004D7C0A"/>
    <w:rsid w:val="004D7C18"/>
    <w:rsid w:val="004D7F3D"/>
    <w:rsid w:val="004E0DC4"/>
    <w:rsid w:val="004E1264"/>
    <w:rsid w:val="004E1F98"/>
    <w:rsid w:val="004E266B"/>
    <w:rsid w:val="004E2A9F"/>
    <w:rsid w:val="004E2CA6"/>
    <w:rsid w:val="004E308F"/>
    <w:rsid w:val="004E3698"/>
    <w:rsid w:val="004E39F0"/>
    <w:rsid w:val="004E3A6C"/>
    <w:rsid w:val="004E3FE1"/>
    <w:rsid w:val="004E403A"/>
    <w:rsid w:val="004E4162"/>
    <w:rsid w:val="004E41E0"/>
    <w:rsid w:val="004E5960"/>
    <w:rsid w:val="004E5A06"/>
    <w:rsid w:val="004E5A5A"/>
    <w:rsid w:val="004E5B60"/>
    <w:rsid w:val="004E5C05"/>
    <w:rsid w:val="004E6063"/>
    <w:rsid w:val="004E60E2"/>
    <w:rsid w:val="004E624A"/>
    <w:rsid w:val="004E6D07"/>
    <w:rsid w:val="004E6DCA"/>
    <w:rsid w:val="004E76A6"/>
    <w:rsid w:val="004E7B6A"/>
    <w:rsid w:val="004E7F33"/>
    <w:rsid w:val="004E7FF0"/>
    <w:rsid w:val="004F0B66"/>
    <w:rsid w:val="004F0C38"/>
    <w:rsid w:val="004F17DC"/>
    <w:rsid w:val="004F20E5"/>
    <w:rsid w:val="004F233D"/>
    <w:rsid w:val="004F258F"/>
    <w:rsid w:val="004F2AB3"/>
    <w:rsid w:val="004F3763"/>
    <w:rsid w:val="004F3F87"/>
    <w:rsid w:val="004F4373"/>
    <w:rsid w:val="004F4432"/>
    <w:rsid w:val="004F4860"/>
    <w:rsid w:val="004F4EA3"/>
    <w:rsid w:val="004F5120"/>
    <w:rsid w:val="004F53DC"/>
    <w:rsid w:val="004F5793"/>
    <w:rsid w:val="004F5EEA"/>
    <w:rsid w:val="004F60D9"/>
    <w:rsid w:val="004F68DA"/>
    <w:rsid w:val="004F7133"/>
    <w:rsid w:val="004F73A0"/>
    <w:rsid w:val="00500235"/>
    <w:rsid w:val="00500577"/>
    <w:rsid w:val="00500ADE"/>
    <w:rsid w:val="00500B07"/>
    <w:rsid w:val="00501381"/>
    <w:rsid w:val="0050160D"/>
    <w:rsid w:val="0050189D"/>
    <w:rsid w:val="00502184"/>
    <w:rsid w:val="00502488"/>
    <w:rsid w:val="005025A8"/>
    <w:rsid w:val="00502A47"/>
    <w:rsid w:val="00502DD5"/>
    <w:rsid w:val="00503383"/>
    <w:rsid w:val="00503388"/>
    <w:rsid w:val="005035B7"/>
    <w:rsid w:val="00503706"/>
    <w:rsid w:val="00503D75"/>
    <w:rsid w:val="00503F59"/>
    <w:rsid w:val="00504B29"/>
    <w:rsid w:val="00504BE4"/>
    <w:rsid w:val="00504F38"/>
    <w:rsid w:val="00504F52"/>
    <w:rsid w:val="00505CEF"/>
    <w:rsid w:val="0050675B"/>
    <w:rsid w:val="005067FA"/>
    <w:rsid w:val="00506C69"/>
    <w:rsid w:val="00506F49"/>
    <w:rsid w:val="0050793B"/>
    <w:rsid w:val="00507BB5"/>
    <w:rsid w:val="0051015A"/>
    <w:rsid w:val="00510413"/>
    <w:rsid w:val="00510B67"/>
    <w:rsid w:val="00510CAA"/>
    <w:rsid w:val="00510CE6"/>
    <w:rsid w:val="00511A12"/>
    <w:rsid w:val="005123C1"/>
    <w:rsid w:val="0051289F"/>
    <w:rsid w:val="005129E3"/>
    <w:rsid w:val="00512C00"/>
    <w:rsid w:val="00512E83"/>
    <w:rsid w:val="005132C8"/>
    <w:rsid w:val="0051367B"/>
    <w:rsid w:val="00513AB1"/>
    <w:rsid w:val="00513CBF"/>
    <w:rsid w:val="0051427E"/>
    <w:rsid w:val="0051454C"/>
    <w:rsid w:val="005145AD"/>
    <w:rsid w:val="00514ED1"/>
    <w:rsid w:val="005156BC"/>
    <w:rsid w:val="0051597B"/>
    <w:rsid w:val="005159D1"/>
    <w:rsid w:val="00515CED"/>
    <w:rsid w:val="00516C54"/>
    <w:rsid w:val="00516E0C"/>
    <w:rsid w:val="005172B7"/>
    <w:rsid w:val="0051772E"/>
    <w:rsid w:val="0051781E"/>
    <w:rsid w:val="005178CB"/>
    <w:rsid w:val="00517B48"/>
    <w:rsid w:val="00517B6B"/>
    <w:rsid w:val="00517E08"/>
    <w:rsid w:val="00517EDB"/>
    <w:rsid w:val="00520114"/>
    <w:rsid w:val="00520531"/>
    <w:rsid w:val="005206D9"/>
    <w:rsid w:val="005209CA"/>
    <w:rsid w:val="005222E1"/>
    <w:rsid w:val="00523438"/>
    <w:rsid w:val="0052394E"/>
    <w:rsid w:val="00523A6B"/>
    <w:rsid w:val="00524002"/>
    <w:rsid w:val="00524259"/>
    <w:rsid w:val="00524549"/>
    <w:rsid w:val="00524B2A"/>
    <w:rsid w:val="00524DD9"/>
    <w:rsid w:val="00526804"/>
    <w:rsid w:val="005275B0"/>
    <w:rsid w:val="00527856"/>
    <w:rsid w:val="00530693"/>
    <w:rsid w:val="00530C81"/>
    <w:rsid w:val="00530F56"/>
    <w:rsid w:val="0053240A"/>
    <w:rsid w:val="00532727"/>
    <w:rsid w:val="005328E2"/>
    <w:rsid w:val="00532B29"/>
    <w:rsid w:val="00532B84"/>
    <w:rsid w:val="00532EA3"/>
    <w:rsid w:val="005332B4"/>
    <w:rsid w:val="00534AE3"/>
    <w:rsid w:val="00535115"/>
    <w:rsid w:val="00535487"/>
    <w:rsid w:val="005356B0"/>
    <w:rsid w:val="005358BF"/>
    <w:rsid w:val="00535955"/>
    <w:rsid w:val="005362C8"/>
    <w:rsid w:val="005402CA"/>
    <w:rsid w:val="005405AC"/>
    <w:rsid w:val="00540C12"/>
    <w:rsid w:val="00540C95"/>
    <w:rsid w:val="00540D33"/>
    <w:rsid w:val="00541369"/>
    <w:rsid w:val="00541858"/>
    <w:rsid w:val="00541D1E"/>
    <w:rsid w:val="00541D8A"/>
    <w:rsid w:val="00541E4B"/>
    <w:rsid w:val="00542064"/>
    <w:rsid w:val="0054265E"/>
    <w:rsid w:val="00542F8B"/>
    <w:rsid w:val="00543388"/>
    <w:rsid w:val="005435AF"/>
    <w:rsid w:val="00543ADE"/>
    <w:rsid w:val="00543C4E"/>
    <w:rsid w:val="00543D6A"/>
    <w:rsid w:val="005441B1"/>
    <w:rsid w:val="00544216"/>
    <w:rsid w:val="00545269"/>
    <w:rsid w:val="00545F9A"/>
    <w:rsid w:val="00545FCA"/>
    <w:rsid w:val="005467A1"/>
    <w:rsid w:val="00547E94"/>
    <w:rsid w:val="00547F60"/>
    <w:rsid w:val="005503AE"/>
    <w:rsid w:val="00550870"/>
    <w:rsid w:val="00550EA3"/>
    <w:rsid w:val="0055136A"/>
    <w:rsid w:val="00551568"/>
    <w:rsid w:val="0055161B"/>
    <w:rsid w:val="00551A7F"/>
    <w:rsid w:val="00551CCE"/>
    <w:rsid w:val="00551F50"/>
    <w:rsid w:val="00551FE4"/>
    <w:rsid w:val="0055296B"/>
    <w:rsid w:val="00552D43"/>
    <w:rsid w:val="00553C3B"/>
    <w:rsid w:val="005542D1"/>
    <w:rsid w:val="005544C3"/>
    <w:rsid w:val="00555242"/>
    <w:rsid w:val="0055580F"/>
    <w:rsid w:val="00556271"/>
    <w:rsid w:val="0055745C"/>
    <w:rsid w:val="00557817"/>
    <w:rsid w:val="00557C54"/>
    <w:rsid w:val="00560335"/>
    <w:rsid w:val="005603BD"/>
    <w:rsid w:val="00560B0E"/>
    <w:rsid w:val="00561467"/>
    <w:rsid w:val="00561521"/>
    <w:rsid w:val="0056182E"/>
    <w:rsid w:val="005618C8"/>
    <w:rsid w:val="00561AD7"/>
    <w:rsid w:val="00561B8C"/>
    <w:rsid w:val="0056278B"/>
    <w:rsid w:val="00562CD2"/>
    <w:rsid w:val="00562DE5"/>
    <w:rsid w:val="00564841"/>
    <w:rsid w:val="005648FA"/>
    <w:rsid w:val="00564953"/>
    <w:rsid w:val="00564C4E"/>
    <w:rsid w:val="00565260"/>
    <w:rsid w:val="0056644D"/>
    <w:rsid w:val="00566E59"/>
    <w:rsid w:val="005674B3"/>
    <w:rsid w:val="00567859"/>
    <w:rsid w:val="0057056C"/>
    <w:rsid w:val="00571026"/>
    <w:rsid w:val="00573837"/>
    <w:rsid w:val="00573E34"/>
    <w:rsid w:val="00574493"/>
    <w:rsid w:val="00574C09"/>
    <w:rsid w:val="00574C67"/>
    <w:rsid w:val="0057509B"/>
    <w:rsid w:val="0057572E"/>
    <w:rsid w:val="00575A50"/>
    <w:rsid w:val="00575EFB"/>
    <w:rsid w:val="005763E4"/>
    <w:rsid w:val="00576546"/>
    <w:rsid w:val="005765F6"/>
    <w:rsid w:val="005766A2"/>
    <w:rsid w:val="00576BD1"/>
    <w:rsid w:val="00576C98"/>
    <w:rsid w:val="00577004"/>
    <w:rsid w:val="00577186"/>
    <w:rsid w:val="0057781C"/>
    <w:rsid w:val="0057787F"/>
    <w:rsid w:val="005779CD"/>
    <w:rsid w:val="005800E5"/>
    <w:rsid w:val="00580485"/>
    <w:rsid w:val="00581A5C"/>
    <w:rsid w:val="00581AC3"/>
    <w:rsid w:val="00582765"/>
    <w:rsid w:val="00582E4D"/>
    <w:rsid w:val="00583120"/>
    <w:rsid w:val="005834F9"/>
    <w:rsid w:val="00583609"/>
    <w:rsid w:val="005836D5"/>
    <w:rsid w:val="00584FF8"/>
    <w:rsid w:val="00585439"/>
    <w:rsid w:val="00585A26"/>
    <w:rsid w:val="00585CC7"/>
    <w:rsid w:val="005867DD"/>
    <w:rsid w:val="00586E9E"/>
    <w:rsid w:val="00587BC6"/>
    <w:rsid w:val="0059060E"/>
    <w:rsid w:val="00590611"/>
    <w:rsid w:val="00590765"/>
    <w:rsid w:val="005908BD"/>
    <w:rsid w:val="00590D28"/>
    <w:rsid w:val="00590EDE"/>
    <w:rsid w:val="00591498"/>
    <w:rsid w:val="00591A00"/>
    <w:rsid w:val="00591A08"/>
    <w:rsid w:val="00591E81"/>
    <w:rsid w:val="0059223F"/>
    <w:rsid w:val="00592372"/>
    <w:rsid w:val="0059246C"/>
    <w:rsid w:val="005929F4"/>
    <w:rsid w:val="0059313B"/>
    <w:rsid w:val="00593448"/>
    <w:rsid w:val="00594BA5"/>
    <w:rsid w:val="0059517B"/>
    <w:rsid w:val="00595A31"/>
    <w:rsid w:val="00595AE5"/>
    <w:rsid w:val="005962A5"/>
    <w:rsid w:val="005962F9"/>
    <w:rsid w:val="00596584"/>
    <w:rsid w:val="00596F93"/>
    <w:rsid w:val="00596FDD"/>
    <w:rsid w:val="005972F3"/>
    <w:rsid w:val="0059734B"/>
    <w:rsid w:val="00597B05"/>
    <w:rsid w:val="00597C28"/>
    <w:rsid w:val="005A0810"/>
    <w:rsid w:val="005A0B77"/>
    <w:rsid w:val="005A0D1F"/>
    <w:rsid w:val="005A1786"/>
    <w:rsid w:val="005A1881"/>
    <w:rsid w:val="005A1BF9"/>
    <w:rsid w:val="005A1E1D"/>
    <w:rsid w:val="005A228F"/>
    <w:rsid w:val="005A23C3"/>
    <w:rsid w:val="005A3BD5"/>
    <w:rsid w:val="005A3F8D"/>
    <w:rsid w:val="005A42B8"/>
    <w:rsid w:val="005A48E4"/>
    <w:rsid w:val="005A4DD8"/>
    <w:rsid w:val="005A6B30"/>
    <w:rsid w:val="005A6BC3"/>
    <w:rsid w:val="005A71F3"/>
    <w:rsid w:val="005A721A"/>
    <w:rsid w:val="005A724D"/>
    <w:rsid w:val="005A73C3"/>
    <w:rsid w:val="005A741A"/>
    <w:rsid w:val="005A760A"/>
    <w:rsid w:val="005A7CBB"/>
    <w:rsid w:val="005A7E01"/>
    <w:rsid w:val="005B144F"/>
    <w:rsid w:val="005B1724"/>
    <w:rsid w:val="005B1A3E"/>
    <w:rsid w:val="005B1C00"/>
    <w:rsid w:val="005B1C84"/>
    <w:rsid w:val="005B1D51"/>
    <w:rsid w:val="005B1EAB"/>
    <w:rsid w:val="005B2963"/>
    <w:rsid w:val="005B2A12"/>
    <w:rsid w:val="005B2F87"/>
    <w:rsid w:val="005B327D"/>
    <w:rsid w:val="005B349B"/>
    <w:rsid w:val="005B3B79"/>
    <w:rsid w:val="005B3E5C"/>
    <w:rsid w:val="005B3FF6"/>
    <w:rsid w:val="005B41E1"/>
    <w:rsid w:val="005B4AE8"/>
    <w:rsid w:val="005B523C"/>
    <w:rsid w:val="005B5532"/>
    <w:rsid w:val="005B5BA4"/>
    <w:rsid w:val="005B5BE5"/>
    <w:rsid w:val="005B682E"/>
    <w:rsid w:val="005B68A9"/>
    <w:rsid w:val="005B6E39"/>
    <w:rsid w:val="005B6ED1"/>
    <w:rsid w:val="005B6F28"/>
    <w:rsid w:val="005B6FF4"/>
    <w:rsid w:val="005B7CC8"/>
    <w:rsid w:val="005C0352"/>
    <w:rsid w:val="005C161E"/>
    <w:rsid w:val="005C1CAB"/>
    <w:rsid w:val="005C1E00"/>
    <w:rsid w:val="005C2AD1"/>
    <w:rsid w:val="005C2CB3"/>
    <w:rsid w:val="005C3441"/>
    <w:rsid w:val="005C3E71"/>
    <w:rsid w:val="005C3EF3"/>
    <w:rsid w:val="005C4079"/>
    <w:rsid w:val="005C45C1"/>
    <w:rsid w:val="005C47F3"/>
    <w:rsid w:val="005C49BB"/>
    <w:rsid w:val="005C4F14"/>
    <w:rsid w:val="005C5113"/>
    <w:rsid w:val="005C536C"/>
    <w:rsid w:val="005C5E2A"/>
    <w:rsid w:val="005C64E1"/>
    <w:rsid w:val="005C6A59"/>
    <w:rsid w:val="005C6B0C"/>
    <w:rsid w:val="005C6FBF"/>
    <w:rsid w:val="005C75E2"/>
    <w:rsid w:val="005C77BB"/>
    <w:rsid w:val="005C7BB8"/>
    <w:rsid w:val="005C7FA6"/>
    <w:rsid w:val="005D0104"/>
    <w:rsid w:val="005D06A4"/>
    <w:rsid w:val="005D2D37"/>
    <w:rsid w:val="005D32DE"/>
    <w:rsid w:val="005D354D"/>
    <w:rsid w:val="005D3792"/>
    <w:rsid w:val="005D441A"/>
    <w:rsid w:val="005D4726"/>
    <w:rsid w:val="005D4A5D"/>
    <w:rsid w:val="005D517B"/>
    <w:rsid w:val="005D5862"/>
    <w:rsid w:val="005D5889"/>
    <w:rsid w:val="005D598C"/>
    <w:rsid w:val="005D5ABB"/>
    <w:rsid w:val="005D5BC3"/>
    <w:rsid w:val="005D5F48"/>
    <w:rsid w:val="005D6DD6"/>
    <w:rsid w:val="005D6F60"/>
    <w:rsid w:val="005D7028"/>
    <w:rsid w:val="005D77FB"/>
    <w:rsid w:val="005D7868"/>
    <w:rsid w:val="005E06CB"/>
    <w:rsid w:val="005E08DD"/>
    <w:rsid w:val="005E1DA0"/>
    <w:rsid w:val="005E2C6C"/>
    <w:rsid w:val="005E2E9E"/>
    <w:rsid w:val="005E369F"/>
    <w:rsid w:val="005E3740"/>
    <w:rsid w:val="005E378C"/>
    <w:rsid w:val="005E3D23"/>
    <w:rsid w:val="005E4339"/>
    <w:rsid w:val="005E4551"/>
    <w:rsid w:val="005E47FE"/>
    <w:rsid w:val="005E4AB1"/>
    <w:rsid w:val="005E4B3F"/>
    <w:rsid w:val="005E5320"/>
    <w:rsid w:val="005E5545"/>
    <w:rsid w:val="005E59F5"/>
    <w:rsid w:val="005E5E28"/>
    <w:rsid w:val="005E5FD5"/>
    <w:rsid w:val="005E7365"/>
    <w:rsid w:val="005E78C1"/>
    <w:rsid w:val="005E7980"/>
    <w:rsid w:val="005E7D18"/>
    <w:rsid w:val="005E7E07"/>
    <w:rsid w:val="005F04F5"/>
    <w:rsid w:val="005F0AB9"/>
    <w:rsid w:val="005F0F99"/>
    <w:rsid w:val="005F1235"/>
    <w:rsid w:val="005F1335"/>
    <w:rsid w:val="005F15B7"/>
    <w:rsid w:val="005F1F50"/>
    <w:rsid w:val="005F2DAB"/>
    <w:rsid w:val="005F33AE"/>
    <w:rsid w:val="005F33BB"/>
    <w:rsid w:val="005F39A7"/>
    <w:rsid w:val="005F3CF7"/>
    <w:rsid w:val="005F4557"/>
    <w:rsid w:val="005F45B8"/>
    <w:rsid w:val="005F4714"/>
    <w:rsid w:val="005F49BE"/>
    <w:rsid w:val="005F50A1"/>
    <w:rsid w:val="005F5685"/>
    <w:rsid w:val="005F5E35"/>
    <w:rsid w:val="005F5F88"/>
    <w:rsid w:val="005F6505"/>
    <w:rsid w:val="005F697C"/>
    <w:rsid w:val="005F6BB6"/>
    <w:rsid w:val="005F6DC4"/>
    <w:rsid w:val="005F719F"/>
    <w:rsid w:val="005F72A7"/>
    <w:rsid w:val="005F7F48"/>
    <w:rsid w:val="00600392"/>
    <w:rsid w:val="00601176"/>
    <w:rsid w:val="00601190"/>
    <w:rsid w:val="00601591"/>
    <w:rsid w:val="0060229E"/>
    <w:rsid w:val="00603665"/>
    <w:rsid w:val="00603B81"/>
    <w:rsid w:val="00603E7D"/>
    <w:rsid w:val="00603EB2"/>
    <w:rsid w:val="006041A1"/>
    <w:rsid w:val="006042AC"/>
    <w:rsid w:val="00605F8F"/>
    <w:rsid w:val="00606158"/>
    <w:rsid w:val="00606181"/>
    <w:rsid w:val="00607109"/>
    <w:rsid w:val="0060733E"/>
    <w:rsid w:val="00607579"/>
    <w:rsid w:val="0060790B"/>
    <w:rsid w:val="006079D7"/>
    <w:rsid w:val="00607A6A"/>
    <w:rsid w:val="0061039B"/>
    <w:rsid w:val="00610851"/>
    <w:rsid w:val="0061154B"/>
    <w:rsid w:val="00612A78"/>
    <w:rsid w:val="00612D5D"/>
    <w:rsid w:val="00614531"/>
    <w:rsid w:val="0061456F"/>
    <w:rsid w:val="006149C2"/>
    <w:rsid w:val="00615311"/>
    <w:rsid w:val="006156DB"/>
    <w:rsid w:val="0061579D"/>
    <w:rsid w:val="00615CCB"/>
    <w:rsid w:val="00615CF6"/>
    <w:rsid w:val="00615D54"/>
    <w:rsid w:val="00616328"/>
    <w:rsid w:val="006166F9"/>
    <w:rsid w:val="006169F2"/>
    <w:rsid w:val="00617043"/>
    <w:rsid w:val="00617C5D"/>
    <w:rsid w:val="00617FEC"/>
    <w:rsid w:val="006200ED"/>
    <w:rsid w:val="00620DD1"/>
    <w:rsid w:val="00620F37"/>
    <w:rsid w:val="006216B2"/>
    <w:rsid w:val="00623284"/>
    <w:rsid w:val="00623A97"/>
    <w:rsid w:val="00623CD5"/>
    <w:rsid w:val="00624362"/>
    <w:rsid w:val="00624464"/>
    <w:rsid w:val="006245D6"/>
    <w:rsid w:val="00624681"/>
    <w:rsid w:val="0062468B"/>
    <w:rsid w:val="00626266"/>
    <w:rsid w:val="0062669C"/>
    <w:rsid w:val="00626A95"/>
    <w:rsid w:val="00626C5D"/>
    <w:rsid w:val="00626EA0"/>
    <w:rsid w:val="00627031"/>
    <w:rsid w:val="0062735D"/>
    <w:rsid w:val="00627A92"/>
    <w:rsid w:val="00627D8B"/>
    <w:rsid w:val="006300BA"/>
    <w:rsid w:val="006300C0"/>
    <w:rsid w:val="00630923"/>
    <w:rsid w:val="00630E99"/>
    <w:rsid w:val="00630F20"/>
    <w:rsid w:val="006317A5"/>
    <w:rsid w:val="00631AAB"/>
    <w:rsid w:val="00631B88"/>
    <w:rsid w:val="00631D58"/>
    <w:rsid w:val="00631FD9"/>
    <w:rsid w:val="0063214B"/>
    <w:rsid w:val="00632EC3"/>
    <w:rsid w:val="00632FEB"/>
    <w:rsid w:val="0063315C"/>
    <w:rsid w:val="00633466"/>
    <w:rsid w:val="0063349D"/>
    <w:rsid w:val="00633877"/>
    <w:rsid w:val="00634659"/>
    <w:rsid w:val="00634E10"/>
    <w:rsid w:val="00635022"/>
    <w:rsid w:val="006353A1"/>
    <w:rsid w:val="00635597"/>
    <w:rsid w:val="00635AB9"/>
    <w:rsid w:val="00635B7F"/>
    <w:rsid w:val="00635BA8"/>
    <w:rsid w:val="00635C2B"/>
    <w:rsid w:val="00635D35"/>
    <w:rsid w:val="0063686F"/>
    <w:rsid w:val="00636A0C"/>
    <w:rsid w:val="00637A2E"/>
    <w:rsid w:val="0064074C"/>
    <w:rsid w:val="00640A7B"/>
    <w:rsid w:val="00640B3B"/>
    <w:rsid w:val="00641001"/>
    <w:rsid w:val="00641CBF"/>
    <w:rsid w:val="00641E47"/>
    <w:rsid w:val="00641E59"/>
    <w:rsid w:val="006421D4"/>
    <w:rsid w:val="0064225F"/>
    <w:rsid w:val="00642949"/>
    <w:rsid w:val="00642B71"/>
    <w:rsid w:val="006436BB"/>
    <w:rsid w:val="006437A8"/>
    <w:rsid w:val="00644C79"/>
    <w:rsid w:val="00644FCB"/>
    <w:rsid w:val="006453D4"/>
    <w:rsid w:val="00645541"/>
    <w:rsid w:val="0064554C"/>
    <w:rsid w:val="00645DC0"/>
    <w:rsid w:val="00646483"/>
    <w:rsid w:val="00646739"/>
    <w:rsid w:val="00646E21"/>
    <w:rsid w:val="00647003"/>
    <w:rsid w:val="006471EF"/>
    <w:rsid w:val="00647452"/>
    <w:rsid w:val="00647734"/>
    <w:rsid w:val="00647DCC"/>
    <w:rsid w:val="00650295"/>
    <w:rsid w:val="00650639"/>
    <w:rsid w:val="00650991"/>
    <w:rsid w:val="00650E58"/>
    <w:rsid w:val="00651069"/>
    <w:rsid w:val="00651130"/>
    <w:rsid w:val="00651D09"/>
    <w:rsid w:val="00652739"/>
    <w:rsid w:val="00652E93"/>
    <w:rsid w:val="00652EEE"/>
    <w:rsid w:val="0065350A"/>
    <w:rsid w:val="00653AF3"/>
    <w:rsid w:val="00653D3A"/>
    <w:rsid w:val="00653E25"/>
    <w:rsid w:val="006549C4"/>
    <w:rsid w:val="00654C7A"/>
    <w:rsid w:val="006556E8"/>
    <w:rsid w:val="006557AE"/>
    <w:rsid w:val="006557BB"/>
    <w:rsid w:val="00655F04"/>
    <w:rsid w:val="00656001"/>
    <w:rsid w:val="00656197"/>
    <w:rsid w:val="00656405"/>
    <w:rsid w:val="00656B70"/>
    <w:rsid w:val="00656E18"/>
    <w:rsid w:val="00657065"/>
    <w:rsid w:val="00657A83"/>
    <w:rsid w:val="00657F78"/>
    <w:rsid w:val="0066074C"/>
    <w:rsid w:val="00660D07"/>
    <w:rsid w:val="00661526"/>
    <w:rsid w:val="006616CB"/>
    <w:rsid w:val="006618B6"/>
    <w:rsid w:val="006619EE"/>
    <w:rsid w:val="00661B52"/>
    <w:rsid w:val="00661FA6"/>
    <w:rsid w:val="006621F3"/>
    <w:rsid w:val="00662AE3"/>
    <w:rsid w:val="00662CD5"/>
    <w:rsid w:val="00662F8A"/>
    <w:rsid w:val="006631D1"/>
    <w:rsid w:val="006639E9"/>
    <w:rsid w:val="00663AF1"/>
    <w:rsid w:val="00663E1D"/>
    <w:rsid w:val="00663F34"/>
    <w:rsid w:val="00664389"/>
    <w:rsid w:val="006647EE"/>
    <w:rsid w:val="00664C86"/>
    <w:rsid w:val="00664F32"/>
    <w:rsid w:val="00665D6D"/>
    <w:rsid w:val="00665E7C"/>
    <w:rsid w:val="00665F16"/>
    <w:rsid w:val="006660F6"/>
    <w:rsid w:val="006664EF"/>
    <w:rsid w:val="00666E1F"/>
    <w:rsid w:val="00666EE3"/>
    <w:rsid w:val="00666F05"/>
    <w:rsid w:val="0066735B"/>
    <w:rsid w:val="00667E72"/>
    <w:rsid w:val="00667EED"/>
    <w:rsid w:val="00670294"/>
    <w:rsid w:val="0067033E"/>
    <w:rsid w:val="00671144"/>
    <w:rsid w:val="00671993"/>
    <w:rsid w:val="00671B3D"/>
    <w:rsid w:val="00671EE6"/>
    <w:rsid w:val="0067288F"/>
    <w:rsid w:val="00672A0C"/>
    <w:rsid w:val="0067336D"/>
    <w:rsid w:val="006738DA"/>
    <w:rsid w:val="0067412E"/>
    <w:rsid w:val="00674627"/>
    <w:rsid w:val="00675196"/>
    <w:rsid w:val="006768CD"/>
    <w:rsid w:val="0067694D"/>
    <w:rsid w:val="00676D8E"/>
    <w:rsid w:val="00676FEC"/>
    <w:rsid w:val="0068111B"/>
    <w:rsid w:val="006811B2"/>
    <w:rsid w:val="00681240"/>
    <w:rsid w:val="006819D8"/>
    <w:rsid w:val="006823F1"/>
    <w:rsid w:val="00682B56"/>
    <w:rsid w:val="00682BA4"/>
    <w:rsid w:val="00682BC2"/>
    <w:rsid w:val="00683401"/>
    <w:rsid w:val="0068388C"/>
    <w:rsid w:val="00683DBD"/>
    <w:rsid w:val="00683F7D"/>
    <w:rsid w:val="006841C0"/>
    <w:rsid w:val="006843C7"/>
    <w:rsid w:val="006847CD"/>
    <w:rsid w:val="00684E47"/>
    <w:rsid w:val="00684F8E"/>
    <w:rsid w:val="00685001"/>
    <w:rsid w:val="00685AD7"/>
    <w:rsid w:val="00685EBC"/>
    <w:rsid w:val="00685FA8"/>
    <w:rsid w:val="0068723F"/>
    <w:rsid w:val="00687270"/>
    <w:rsid w:val="00687D26"/>
    <w:rsid w:val="00687DC1"/>
    <w:rsid w:val="00687E5B"/>
    <w:rsid w:val="006900C6"/>
    <w:rsid w:val="00690400"/>
    <w:rsid w:val="0069076C"/>
    <w:rsid w:val="0069163B"/>
    <w:rsid w:val="00691A68"/>
    <w:rsid w:val="00691E6E"/>
    <w:rsid w:val="0069229D"/>
    <w:rsid w:val="00692D43"/>
    <w:rsid w:val="00692DE2"/>
    <w:rsid w:val="00693326"/>
    <w:rsid w:val="00693D62"/>
    <w:rsid w:val="00694651"/>
    <w:rsid w:val="00694722"/>
    <w:rsid w:val="00694E68"/>
    <w:rsid w:val="006967F8"/>
    <w:rsid w:val="00696EF8"/>
    <w:rsid w:val="006970F9"/>
    <w:rsid w:val="006971A2"/>
    <w:rsid w:val="006977F7"/>
    <w:rsid w:val="00697C77"/>
    <w:rsid w:val="006A182C"/>
    <w:rsid w:val="006A1AA5"/>
    <w:rsid w:val="006A1C12"/>
    <w:rsid w:val="006A1C91"/>
    <w:rsid w:val="006A2075"/>
    <w:rsid w:val="006A2373"/>
    <w:rsid w:val="006A2635"/>
    <w:rsid w:val="006A2F03"/>
    <w:rsid w:val="006A310E"/>
    <w:rsid w:val="006A356D"/>
    <w:rsid w:val="006A36B0"/>
    <w:rsid w:val="006A3F92"/>
    <w:rsid w:val="006A40EC"/>
    <w:rsid w:val="006A451A"/>
    <w:rsid w:val="006A4935"/>
    <w:rsid w:val="006A511F"/>
    <w:rsid w:val="006A5449"/>
    <w:rsid w:val="006A5638"/>
    <w:rsid w:val="006A585B"/>
    <w:rsid w:val="006A6023"/>
    <w:rsid w:val="006A608E"/>
    <w:rsid w:val="006A6434"/>
    <w:rsid w:val="006A6873"/>
    <w:rsid w:val="006A6B36"/>
    <w:rsid w:val="006A7264"/>
    <w:rsid w:val="006A7792"/>
    <w:rsid w:val="006B0A70"/>
    <w:rsid w:val="006B0FC1"/>
    <w:rsid w:val="006B2614"/>
    <w:rsid w:val="006B2C09"/>
    <w:rsid w:val="006B3530"/>
    <w:rsid w:val="006B393E"/>
    <w:rsid w:val="006B3B45"/>
    <w:rsid w:val="006B3D9A"/>
    <w:rsid w:val="006B3F2E"/>
    <w:rsid w:val="006B4210"/>
    <w:rsid w:val="006B4291"/>
    <w:rsid w:val="006B42A7"/>
    <w:rsid w:val="006B44E6"/>
    <w:rsid w:val="006B49AB"/>
    <w:rsid w:val="006B4C92"/>
    <w:rsid w:val="006B4DF0"/>
    <w:rsid w:val="006B4E71"/>
    <w:rsid w:val="006B512B"/>
    <w:rsid w:val="006B54E3"/>
    <w:rsid w:val="006B56C4"/>
    <w:rsid w:val="006B58E0"/>
    <w:rsid w:val="006B5C21"/>
    <w:rsid w:val="006B5D8B"/>
    <w:rsid w:val="006B608D"/>
    <w:rsid w:val="006B609A"/>
    <w:rsid w:val="006B6227"/>
    <w:rsid w:val="006B6BFD"/>
    <w:rsid w:val="006B6F40"/>
    <w:rsid w:val="006B737C"/>
    <w:rsid w:val="006B7470"/>
    <w:rsid w:val="006B775B"/>
    <w:rsid w:val="006B7BF9"/>
    <w:rsid w:val="006C06F6"/>
    <w:rsid w:val="006C0957"/>
    <w:rsid w:val="006C10FA"/>
    <w:rsid w:val="006C18E3"/>
    <w:rsid w:val="006C19EE"/>
    <w:rsid w:val="006C2281"/>
    <w:rsid w:val="006C2326"/>
    <w:rsid w:val="006C261A"/>
    <w:rsid w:val="006C2631"/>
    <w:rsid w:val="006C2E7A"/>
    <w:rsid w:val="006C3014"/>
    <w:rsid w:val="006C31BF"/>
    <w:rsid w:val="006C32FC"/>
    <w:rsid w:val="006C3999"/>
    <w:rsid w:val="006C3BE8"/>
    <w:rsid w:val="006C423D"/>
    <w:rsid w:val="006C42CF"/>
    <w:rsid w:val="006C4F25"/>
    <w:rsid w:val="006C4FCC"/>
    <w:rsid w:val="006C57A2"/>
    <w:rsid w:val="006C5A71"/>
    <w:rsid w:val="006C5AB1"/>
    <w:rsid w:val="006C6076"/>
    <w:rsid w:val="006C66D6"/>
    <w:rsid w:val="006C69BF"/>
    <w:rsid w:val="006C728E"/>
    <w:rsid w:val="006C7297"/>
    <w:rsid w:val="006C7AC4"/>
    <w:rsid w:val="006C7F65"/>
    <w:rsid w:val="006D041A"/>
    <w:rsid w:val="006D0C00"/>
    <w:rsid w:val="006D144B"/>
    <w:rsid w:val="006D24EA"/>
    <w:rsid w:val="006D2B31"/>
    <w:rsid w:val="006D2FB2"/>
    <w:rsid w:val="006D32CD"/>
    <w:rsid w:val="006D3E18"/>
    <w:rsid w:val="006D4A3B"/>
    <w:rsid w:val="006D4C20"/>
    <w:rsid w:val="006D5BE2"/>
    <w:rsid w:val="006D5D56"/>
    <w:rsid w:val="006D6A0C"/>
    <w:rsid w:val="006D7980"/>
    <w:rsid w:val="006D7A78"/>
    <w:rsid w:val="006D7B1B"/>
    <w:rsid w:val="006D7F53"/>
    <w:rsid w:val="006E03C4"/>
    <w:rsid w:val="006E0809"/>
    <w:rsid w:val="006E0BD8"/>
    <w:rsid w:val="006E1A35"/>
    <w:rsid w:val="006E349A"/>
    <w:rsid w:val="006E3581"/>
    <w:rsid w:val="006E3D69"/>
    <w:rsid w:val="006E4039"/>
    <w:rsid w:val="006E485C"/>
    <w:rsid w:val="006E4A47"/>
    <w:rsid w:val="006E4AC5"/>
    <w:rsid w:val="006E4B84"/>
    <w:rsid w:val="006E4CB4"/>
    <w:rsid w:val="006E4E5A"/>
    <w:rsid w:val="006E6416"/>
    <w:rsid w:val="006E66C7"/>
    <w:rsid w:val="006E6F8D"/>
    <w:rsid w:val="006E73D5"/>
    <w:rsid w:val="006E7C48"/>
    <w:rsid w:val="006F0284"/>
    <w:rsid w:val="006F097A"/>
    <w:rsid w:val="006F0C61"/>
    <w:rsid w:val="006F0FD8"/>
    <w:rsid w:val="006F1529"/>
    <w:rsid w:val="006F1C52"/>
    <w:rsid w:val="006F1E4E"/>
    <w:rsid w:val="006F2698"/>
    <w:rsid w:val="006F31E9"/>
    <w:rsid w:val="006F31F3"/>
    <w:rsid w:val="006F3764"/>
    <w:rsid w:val="006F39AF"/>
    <w:rsid w:val="006F42A4"/>
    <w:rsid w:val="006F43FA"/>
    <w:rsid w:val="006F4635"/>
    <w:rsid w:val="006F4687"/>
    <w:rsid w:val="006F4B71"/>
    <w:rsid w:val="006F4F5A"/>
    <w:rsid w:val="006F5222"/>
    <w:rsid w:val="006F5676"/>
    <w:rsid w:val="006F577D"/>
    <w:rsid w:val="006F5DB0"/>
    <w:rsid w:val="006F6192"/>
    <w:rsid w:val="006F6CFF"/>
    <w:rsid w:val="006F73CF"/>
    <w:rsid w:val="006F74E4"/>
    <w:rsid w:val="006F7555"/>
    <w:rsid w:val="006F7AE8"/>
    <w:rsid w:val="006F7CF6"/>
    <w:rsid w:val="0070047C"/>
    <w:rsid w:val="00700724"/>
    <w:rsid w:val="0070124C"/>
    <w:rsid w:val="00701746"/>
    <w:rsid w:val="007020C5"/>
    <w:rsid w:val="00702550"/>
    <w:rsid w:val="00702EF9"/>
    <w:rsid w:val="00703045"/>
    <w:rsid w:val="00703111"/>
    <w:rsid w:val="00703CA3"/>
    <w:rsid w:val="00703E63"/>
    <w:rsid w:val="0070430C"/>
    <w:rsid w:val="0070440F"/>
    <w:rsid w:val="007044E9"/>
    <w:rsid w:val="0070549A"/>
    <w:rsid w:val="00705E96"/>
    <w:rsid w:val="0070669D"/>
    <w:rsid w:val="007066A9"/>
    <w:rsid w:val="00706810"/>
    <w:rsid w:val="00706AF4"/>
    <w:rsid w:val="00706FDB"/>
    <w:rsid w:val="00707686"/>
    <w:rsid w:val="00707880"/>
    <w:rsid w:val="00707990"/>
    <w:rsid w:val="00707D1A"/>
    <w:rsid w:val="00710991"/>
    <w:rsid w:val="00710A9C"/>
    <w:rsid w:val="00711089"/>
    <w:rsid w:val="007113F2"/>
    <w:rsid w:val="0071150E"/>
    <w:rsid w:val="00711927"/>
    <w:rsid w:val="00711EB0"/>
    <w:rsid w:val="00712478"/>
    <w:rsid w:val="00712980"/>
    <w:rsid w:val="00712D07"/>
    <w:rsid w:val="00713071"/>
    <w:rsid w:val="0071313F"/>
    <w:rsid w:val="00713BC8"/>
    <w:rsid w:val="007144A2"/>
    <w:rsid w:val="00714A55"/>
    <w:rsid w:val="00714C37"/>
    <w:rsid w:val="00715B38"/>
    <w:rsid w:val="00716D49"/>
    <w:rsid w:val="00717424"/>
    <w:rsid w:val="007206DC"/>
    <w:rsid w:val="007206E0"/>
    <w:rsid w:val="00720BE2"/>
    <w:rsid w:val="00720D38"/>
    <w:rsid w:val="00720D84"/>
    <w:rsid w:val="00720F90"/>
    <w:rsid w:val="00720FB5"/>
    <w:rsid w:val="00722921"/>
    <w:rsid w:val="00722A2D"/>
    <w:rsid w:val="00722AAC"/>
    <w:rsid w:val="00722B76"/>
    <w:rsid w:val="00722DEB"/>
    <w:rsid w:val="007231C0"/>
    <w:rsid w:val="00723241"/>
    <w:rsid w:val="00723943"/>
    <w:rsid w:val="00723A69"/>
    <w:rsid w:val="00723F00"/>
    <w:rsid w:val="00723FFA"/>
    <w:rsid w:val="00724A7B"/>
    <w:rsid w:val="00724A96"/>
    <w:rsid w:val="00725474"/>
    <w:rsid w:val="00725BAA"/>
    <w:rsid w:val="0072628A"/>
    <w:rsid w:val="0072655B"/>
    <w:rsid w:val="00726B80"/>
    <w:rsid w:val="007270CD"/>
    <w:rsid w:val="007271B0"/>
    <w:rsid w:val="007273B5"/>
    <w:rsid w:val="00727E53"/>
    <w:rsid w:val="00727F04"/>
    <w:rsid w:val="00730526"/>
    <w:rsid w:val="0073072B"/>
    <w:rsid w:val="007314CA"/>
    <w:rsid w:val="00731BAD"/>
    <w:rsid w:val="00732F91"/>
    <w:rsid w:val="00732FC7"/>
    <w:rsid w:val="00733023"/>
    <w:rsid w:val="00733D00"/>
    <w:rsid w:val="00734897"/>
    <w:rsid w:val="00734D31"/>
    <w:rsid w:val="00734EB1"/>
    <w:rsid w:val="00735355"/>
    <w:rsid w:val="007353D4"/>
    <w:rsid w:val="007354FC"/>
    <w:rsid w:val="00735B78"/>
    <w:rsid w:val="0073609B"/>
    <w:rsid w:val="0073644A"/>
    <w:rsid w:val="007365D6"/>
    <w:rsid w:val="00736D02"/>
    <w:rsid w:val="00737A2D"/>
    <w:rsid w:val="00740F37"/>
    <w:rsid w:val="00741023"/>
    <w:rsid w:val="007413D2"/>
    <w:rsid w:val="00741623"/>
    <w:rsid w:val="0074193A"/>
    <w:rsid w:val="00741FFD"/>
    <w:rsid w:val="00742E45"/>
    <w:rsid w:val="0074385A"/>
    <w:rsid w:val="00744584"/>
    <w:rsid w:val="00744680"/>
    <w:rsid w:val="0074485F"/>
    <w:rsid w:val="00744B57"/>
    <w:rsid w:val="00744E30"/>
    <w:rsid w:val="0074527C"/>
    <w:rsid w:val="007453FE"/>
    <w:rsid w:val="007469D2"/>
    <w:rsid w:val="00746BAA"/>
    <w:rsid w:val="007471E7"/>
    <w:rsid w:val="007472B6"/>
    <w:rsid w:val="007477E0"/>
    <w:rsid w:val="00747BE9"/>
    <w:rsid w:val="00747C85"/>
    <w:rsid w:val="00747F07"/>
    <w:rsid w:val="00750163"/>
    <w:rsid w:val="00751504"/>
    <w:rsid w:val="00751BD0"/>
    <w:rsid w:val="00751C94"/>
    <w:rsid w:val="00751CE6"/>
    <w:rsid w:val="00751F1E"/>
    <w:rsid w:val="00752B0F"/>
    <w:rsid w:val="00752DE8"/>
    <w:rsid w:val="00753C01"/>
    <w:rsid w:val="0075426B"/>
    <w:rsid w:val="0075428A"/>
    <w:rsid w:val="007546E8"/>
    <w:rsid w:val="007547AE"/>
    <w:rsid w:val="00754894"/>
    <w:rsid w:val="00754EBB"/>
    <w:rsid w:val="00755230"/>
    <w:rsid w:val="007552A7"/>
    <w:rsid w:val="00755B35"/>
    <w:rsid w:val="00755B98"/>
    <w:rsid w:val="00755DD9"/>
    <w:rsid w:val="00756175"/>
    <w:rsid w:val="007567E5"/>
    <w:rsid w:val="00756A94"/>
    <w:rsid w:val="00756CFB"/>
    <w:rsid w:val="00756D15"/>
    <w:rsid w:val="00756F28"/>
    <w:rsid w:val="007570AE"/>
    <w:rsid w:val="00757D21"/>
    <w:rsid w:val="00757F47"/>
    <w:rsid w:val="00757FD8"/>
    <w:rsid w:val="00760254"/>
    <w:rsid w:val="007602ED"/>
    <w:rsid w:val="0076043D"/>
    <w:rsid w:val="00761410"/>
    <w:rsid w:val="00761500"/>
    <w:rsid w:val="0076247E"/>
    <w:rsid w:val="0076381C"/>
    <w:rsid w:val="00763AB9"/>
    <w:rsid w:val="00763D4B"/>
    <w:rsid w:val="00764026"/>
    <w:rsid w:val="007640DD"/>
    <w:rsid w:val="0076430C"/>
    <w:rsid w:val="007645CF"/>
    <w:rsid w:val="00764E41"/>
    <w:rsid w:val="00764E43"/>
    <w:rsid w:val="00764EF5"/>
    <w:rsid w:val="007651DE"/>
    <w:rsid w:val="00765290"/>
    <w:rsid w:val="00765D68"/>
    <w:rsid w:val="00765E9A"/>
    <w:rsid w:val="007660B7"/>
    <w:rsid w:val="007660EA"/>
    <w:rsid w:val="007661BB"/>
    <w:rsid w:val="007664F4"/>
    <w:rsid w:val="00767BDC"/>
    <w:rsid w:val="00767C4F"/>
    <w:rsid w:val="0077089D"/>
    <w:rsid w:val="00770A63"/>
    <w:rsid w:val="00770BC0"/>
    <w:rsid w:val="00771027"/>
    <w:rsid w:val="0077171C"/>
    <w:rsid w:val="00771AE7"/>
    <w:rsid w:val="00771C54"/>
    <w:rsid w:val="00771D3F"/>
    <w:rsid w:val="00771FF4"/>
    <w:rsid w:val="00772658"/>
    <w:rsid w:val="00772917"/>
    <w:rsid w:val="007739EE"/>
    <w:rsid w:val="00773AE6"/>
    <w:rsid w:val="00773B19"/>
    <w:rsid w:val="0077439C"/>
    <w:rsid w:val="00774F88"/>
    <w:rsid w:val="00775045"/>
    <w:rsid w:val="007750FE"/>
    <w:rsid w:val="00775433"/>
    <w:rsid w:val="007758E6"/>
    <w:rsid w:val="00776172"/>
    <w:rsid w:val="0077617A"/>
    <w:rsid w:val="007765E8"/>
    <w:rsid w:val="00776F91"/>
    <w:rsid w:val="007771EF"/>
    <w:rsid w:val="0077733F"/>
    <w:rsid w:val="00777B1B"/>
    <w:rsid w:val="007800A5"/>
    <w:rsid w:val="00780873"/>
    <w:rsid w:val="00780CE1"/>
    <w:rsid w:val="00780DAB"/>
    <w:rsid w:val="00781AA2"/>
    <w:rsid w:val="00781AA9"/>
    <w:rsid w:val="00781AD1"/>
    <w:rsid w:val="00782423"/>
    <w:rsid w:val="0078268E"/>
    <w:rsid w:val="007828B6"/>
    <w:rsid w:val="0078354F"/>
    <w:rsid w:val="00783980"/>
    <w:rsid w:val="00784090"/>
    <w:rsid w:val="0078417C"/>
    <w:rsid w:val="00784B26"/>
    <w:rsid w:val="00784D0C"/>
    <w:rsid w:val="007853B8"/>
    <w:rsid w:val="00785400"/>
    <w:rsid w:val="00786D5B"/>
    <w:rsid w:val="00786FF2"/>
    <w:rsid w:val="00787DA4"/>
    <w:rsid w:val="00787FC1"/>
    <w:rsid w:val="0079035E"/>
    <w:rsid w:val="00790406"/>
    <w:rsid w:val="00790EE2"/>
    <w:rsid w:val="00790F3B"/>
    <w:rsid w:val="00791213"/>
    <w:rsid w:val="0079201C"/>
    <w:rsid w:val="0079223E"/>
    <w:rsid w:val="00792506"/>
    <w:rsid w:val="00792765"/>
    <w:rsid w:val="00792959"/>
    <w:rsid w:val="00792A8A"/>
    <w:rsid w:val="00792E51"/>
    <w:rsid w:val="00793410"/>
    <w:rsid w:val="00793A3B"/>
    <w:rsid w:val="00793C36"/>
    <w:rsid w:val="00793D30"/>
    <w:rsid w:val="00793E28"/>
    <w:rsid w:val="007941D7"/>
    <w:rsid w:val="00795655"/>
    <w:rsid w:val="0079591E"/>
    <w:rsid w:val="00795A28"/>
    <w:rsid w:val="00795DEC"/>
    <w:rsid w:val="00796035"/>
    <w:rsid w:val="00796C33"/>
    <w:rsid w:val="00796D6D"/>
    <w:rsid w:val="00796F9A"/>
    <w:rsid w:val="007975E0"/>
    <w:rsid w:val="007976E8"/>
    <w:rsid w:val="00797B2B"/>
    <w:rsid w:val="007A0587"/>
    <w:rsid w:val="007A0C03"/>
    <w:rsid w:val="007A1188"/>
    <w:rsid w:val="007A146B"/>
    <w:rsid w:val="007A14A5"/>
    <w:rsid w:val="007A16DE"/>
    <w:rsid w:val="007A174A"/>
    <w:rsid w:val="007A1EB0"/>
    <w:rsid w:val="007A210D"/>
    <w:rsid w:val="007A28E7"/>
    <w:rsid w:val="007A32EC"/>
    <w:rsid w:val="007A3396"/>
    <w:rsid w:val="007A3511"/>
    <w:rsid w:val="007A44DC"/>
    <w:rsid w:val="007A44EE"/>
    <w:rsid w:val="007A458C"/>
    <w:rsid w:val="007A5B83"/>
    <w:rsid w:val="007A5BF4"/>
    <w:rsid w:val="007A6366"/>
    <w:rsid w:val="007A6448"/>
    <w:rsid w:val="007A6AC1"/>
    <w:rsid w:val="007A7F69"/>
    <w:rsid w:val="007B00AF"/>
    <w:rsid w:val="007B0A3F"/>
    <w:rsid w:val="007B0B1D"/>
    <w:rsid w:val="007B1355"/>
    <w:rsid w:val="007B203B"/>
    <w:rsid w:val="007B2229"/>
    <w:rsid w:val="007B33BB"/>
    <w:rsid w:val="007B358C"/>
    <w:rsid w:val="007B3AED"/>
    <w:rsid w:val="007B42A8"/>
    <w:rsid w:val="007B5D51"/>
    <w:rsid w:val="007B6B74"/>
    <w:rsid w:val="007B74C6"/>
    <w:rsid w:val="007B76F5"/>
    <w:rsid w:val="007C022A"/>
    <w:rsid w:val="007C03ED"/>
    <w:rsid w:val="007C04F7"/>
    <w:rsid w:val="007C093B"/>
    <w:rsid w:val="007C110A"/>
    <w:rsid w:val="007C12DA"/>
    <w:rsid w:val="007C1943"/>
    <w:rsid w:val="007C22C2"/>
    <w:rsid w:val="007C25E2"/>
    <w:rsid w:val="007C2CBD"/>
    <w:rsid w:val="007C30B0"/>
    <w:rsid w:val="007C3290"/>
    <w:rsid w:val="007C3EA9"/>
    <w:rsid w:val="007C41DE"/>
    <w:rsid w:val="007C44D1"/>
    <w:rsid w:val="007C46A9"/>
    <w:rsid w:val="007C4B90"/>
    <w:rsid w:val="007C52A0"/>
    <w:rsid w:val="007C5548"/>
    <w:rsid w:val="007C63AC"/>
    <w:rsid w:val="007C68F2"/>
    <w:rsid w:val="007C6E41"/>
    <w:rsid w:val="007C747D"/>
    <w:rsid w:val="007C7BA8"/>
    <w:rsid w:val="007C7CF9"/>
    <w:rsid w:val="007C7ED6"/>
    <w:rsid w:val="007D0134"/>
    <w:rsid w:val="007D02DC"/>
    <w:rsid w:val="007D0C57"/>
    <w:rsid w:val="007D0E7D"/>
    <w:rsid w:val="007D1129"/>
    <w:rsid w:val="007D1141"/>
    <w:rsid w:val="007D11FB"/>
    <w:rsid w:val="007D1365"/>
    <w:rsid w:val="007D1CA8"/>
    <w:rsid w:val="007D1DB5"/>
    <w:rsid w:val="007D1F20"/>
    <w:rsid w:val="007D1FCE"/>
    <w:rsid w:val="007D22A3"/>
    <w:rsid w:val="007D2C74"/>
    <w:rsid w:val="007D2EE8"/>
    <w:rsid w:val="007D3A58"/>
    <w:rsid w:val="007D5AAA"/>
    <w:rsid w:val="007D5ADE"/>
    <w:rsid w:val="007D64B8"/>
    <w:rsid w:val="007D66F2"/>
    <w:rsid w:val="007D6FE5"/>
    <w:rsid w:val="007D7834"/>
    <w:rsid w:val="007D7A77"/>
    <w:rsid w:val="007E01F7"/>
    <w:rsid w:val="007E021A"/>
    <w:rsid w:val="007E0ACC"/>
    <w:rsid w:val="007E0DE3"/>
    <w:rsid w:val="007E0E30"/>
    <w:rsid w:val="007E1B41"/>
    <w:rsid w:val="007E3210"/>
    <w:rsid w:val="007E3296"/>
    <w:rsid w:val="007E3BB9"/>
    <w:rsid w:val="007E4B6B"/>
    <w:rsid w:val="007E4DE5"/>
    <w:rsid w:val="007E5A58"/>
    <w:rsid w:val="007E5B37"/>
    <w:rsid w:val="007E5EA8"/>
    <w:rsid w:val="007E61BC"/>
    <w:rsid w:val="007E64EE"/>
    <w:rsid w:val="007E6FE6"/>
    <w:rsid w:val="007F00C0"/>
    <w:rsid w:val="007F0157"/>
    <w:rsid w:val="007F09EF"/>
    <w:rsid w:val="007F0B25"/>
    <w:rsid w:val="007F0B5F"/>
    <w:rsid w:val="007F11EA"/>
    <w:rsid w:val="007F1CE8"/>
    <w:rsid w:val="007F1DB2"/>
    <w:rsid w:val="007F1E56"/>
    <w:rsid w:val="007F1FAD"/>
    <w:rsid w:val="007F27AB"/>
    <w:rsid w:val="007F28B0"/>
    <w:rsid w:val="007F29E2"/>
    <w:rsid w:val="007F2AEC"/>
    <w:rsid w:val="007F3383"/>
    <w:rsid w:val="007F3416"/>
    <w:rsid w:val="007F381E"/>
    <w:rsid w:val="007F3CED"/>
    <w:rsid w:val="007F4094"/>
    <w:rsid w:val="007F4D6E"/>
    <w:rsid w:val="007F4E31"/>
    <w:rsid w:val="007F51CB"/>
    <w:rsid w:val="007F61AD"/>
    <w:rsid w:val="007F65E4"/>
    <w:rsid w:val="007F6990"/>
    <w:rsid w:val="007F6C90"/>
    <w:rsid w:val="007F6D44"/>
    <w:rsid w:val="007F6D58"/>
    <w:rsid w:val="007F7164"/>
    <w:rsid w:val="007F7F0D"/>
    <w:rsid w:val="00800291"/>
    <w:rsid w:val="008002AD"/>
    <w:rsid w:val="0080106C"/>
    <w:rsid w:val="008010CB"/>
    <w:rsid w:val="0080135D"/>
    <w:rsid w:val="00801862"/>
    <w:rsid w:val="008032FA"/>
    <w:rsid w:val="008038A7"/>
    <w:rsid w:val="008039FB"/>
    <w:rsid w:val="00803A26"/>
    <w:rsid w:val="00803A52"/>
    <w:rsid w:val="00803AEE"/>
    <w:rsid w:val="00803FE9"/>
    <w:rsid w:val="00804231"/>
    <w:rsid w:val="008047B9"/>
    <w:rsid w:val="00804AF8"/>
    <w:rsid w:val="00804D10"/>
    <w:rsid w:val="00805025"/>
    <w:rsid w:val="00805806"/>
    <w:rsid w:val="00805915"/>
    <w:rsid w:val="00805ED7"/>
    <w:rsid w:val="00806924"/>
    <w:rsid w:val="00806C23"/>
    <w:rsid w:val="00806D1B"/>
    <w:rsid w:val="0080749E"/>
    <w:rsid w:val="008074F4"/>
    <w:rsid w:val="00807981"/>
    <w:rsid w:val="00810C3F"/>
    <w:rsid w:val="008119C3"/>
    <w:rsid w:val="0081280A"/>
    <w:rsid w:val="00812A3A"/>
    <w:rsid w:val="00812D8B"/>
    <w:rsid w:val="008144A1"/>
    <w:rsid w:val="00814D7F"/>
    <w:rsid w:val="00814EBF"/>
    <w:rsid w:val="0081500D"/>
    <w:rsid w:val="008150BF"/>
    <w:rsid w:val="00815115"/>
    <w:rsid w:val="00815485"/>
    <w:rsid w:val="00816EE9"/>
    <w:rsid w:val="008172E8"/>
    <w:rsid w:val="00817B0A"/>
    <w:rsid w:val="00817F4F"/>
    <w:rsid w:val="0082005D"/>
    <w:rsid w:val="0082015F"/>
    <w:rsid w:val="00820870"/>
    <w:rsid w:val="00820BF9"/>
    <w:rsid w:val="008210CA"/>
    <w:rsid w:val="008213BF"/>
    <w:rsid w:val="00821439"/>
    <w:rsid w:val="00821479"/>
    <w:rsid w:val="00821ED2"/>
    <w:rsid w:val="00821FBE"/>
    <w:rsid w:val="0082217C"/>
    <w:rsid w:val="00822A4C"/>
    <w:rsid w:val="008236A2"/>
    <w:rsid w:val="00824065"/>
    <w:rsid w:val="008243FA"/>
    <w:rsid w:val="00824F68"/>
    <w:rsid w:val="008252C9"/>
    <w:rsid w:val="00825545"/>
    <w:rsid w:val="008255A6"/>
    <w:rsid w:val="00825779"/>
    <w:rsid w:val="00825A85"/>
    <w:rsid w:val="00825F7B"/>
    <w:rsid w:val="00825FE1"/>
    <w:rsid w:val="00826009"/>
    <w:rsid w:val="00826129"/>
    <w:rsid w:val="00826403"/>
    <w:rsid w:val="00826E5C"/>
    <w:rsid w:val="00827086"/>
    <w:rsid w:val="00827434"/>
    <w:rsid w:val="0082761C"/>
    <w:rsid w:val="0082790E"/>
    <w:rsid w:val="00827F59"/>
    <w:rsid w:val="0083026E"/>
    <w:rsid w:val="00831344"/>
    <w:rsid w:val="008315DC"/>
    <w:rsid w:val="00831893"/>
    <w:rsid w:val="008318EB"/>
    <w:rsid w:val="00832005"/>
    <w:rsid w:val="008321FF"/>
    <w:rsid w:val="00832C82"/>
    <w:rsid w:val="00833DEC"/>
    <w:rsid w:val="0083448B"/>
    <w:rsid w:val="00834C42"/>
    <w:rsid w:val="00834DE8"/>
    <w:rsid w:val="0083538F"/>
    <w:rsid w:val="00835462"/>
    <w:rsid w:val="00835818"/>
    <w:rsid w:val="008358B7"/>
    <w:rsid w:val="008358D6"/>
    <w:rsid w:val="00836278"/>
    <w:rsid w:val="008367F4"/>
    <w:rsid w:val="00836AFA"/>
    <w:rsid w:val="00837ABE"/>
    <w:rsid w:val="00837BE2"/>
    <w:rsid w:val="00837F67"/>
    <w:rsid w:val="0084042A"/>
    <w:rsid w:val="008405EA"/>
    <w:rsid w:val="00841634"/>
    <w:rsid w:val="00841E0C"/>
    <w:rsid w:val="00843208"/>
    <w:rsid w:val="00843309"/>
    <w:rsid w:val="008445F0"/>
    <w:rsid w:val="00844684"/>
    <w:rsid w:val="00844742"/>
    <w:rsid w:val="00844940"/>
    <w:rsid w:val="008449AF"/>
    <w:rsid w:val="00844F7C"/>
    <w:rsid w:val="0084554E"/>
    <w:rsid w:val="00845FDD"/>
    <w:rsid w:val="00846B36"/>
    <w:rsid w:val="0084712A"/>
    <w:rsid w:val="008474D8"/>
    <w:rsid w:val="008500D8"/>
    <w:rsid w:val="00850D4B"/>
    <w:rsid w:val="00851C1D"/>
    <w:rsid w:val="00851DF1"/>
    <w:rsid w:val="00852591"/>
    <w:rsid w:val="00852BDA"/>
    <w:rsid w:val="00853876"/>
    <w:rsid w:val="00853BD1"/>
    <w:rsid w:val="00854392"/>
    <w:rsid w:val="00854AD2"/>
    <w:rsid w:val="008552B0"/>
    <w:rsid w:val="008568B2"/>
    <w:rsid w:val="008572C2"/>
    <w:rsid w:val="008578FD"/>
    <w:rsid w:val="00857C60"/>
    <w:rsid w:val="0086039E"/>
    <w:rsid w:val="00860821"/>
    <w:rsid w:val="00860F83"/>
    <w:rsid w:val="00861093"/>
    <w:rsid w:val="0086217E"/>
    <w:rsid w:val="00862334"/>
    <w:rsid w:val="00862570"/>
    <w:rsid w:val="00863AAF"/>
    <w:rsid w:val="00863C3B"/>
    <w:rsid w:val="008646FB"/>
    <w:rsid w:val="008648B9"/>
    <w:rsid w:val="00864D5B"/>
    <w:rsid w:val="00864FC3"/>
    <w:rsid w:val="00864FD5"/>
    <w:rsid w:val="00866B9F"/>
    <w:rsid w:val="00867613"/>
    <w:rsid w:val="00867C5F"/>
    <w:rsid w:val="00870CCC"/>
    <w:rsid w:val="00870CCD"/>
    <w:rsid w:val="00871283"/>
    <w:rsid w:val="00871361"/>
    <w:rsid w:val="00871C09"/>
    <w:rsid w:val="0087203F"/>
    <w:rsid w:val="00872177"/>
    <w:rsid w:val="00872952"/>
    <w:rsid w:val="008740CA"/>
    <w:rsid w:val="00876848"/>
    <w:rsid w:val="0088052F"/>
    <w:rsid w:val="00880705"/>
    <w:rsid w:val="00880A61"/>
    <w:rsid w:val="00880E62"/>
    <w:rsid w:val="0088107A"/>
    <w:rsid w:val="008814CE"/>
    <w:rsid w:val="008827A7"/>
    <w:rsid w:val="00882B5D"/>
    <w:rsid w:val="008833B3"/>
    <w:rsid w:val="0088422D"/>
    <w:rsid w:val="00884F03"/>
    <w:rsid w:val="00884F14"/>
    <w:rsid w:val="00885294"/>
    <w:rsid w:val="00885966"/>
    <w:rsid w:val="00885AE1"/>
    <w:rsid w:val="008861B6"/>
    <w:rsid w:val="0088628E"/>
    <w:rsid w:val="0088659D"/>
    <w:rsid w:val="008868CF"/>
    <w:rsid w:val="00886ABF"/>
    <w:rsid w:val="008874FF"/>
    <w:rsid w:val="008879CF"/>
    <w:rsid w:val="00887FD6"/>
    <w:rsid w:val="008904CE"/>
    <w:rsid w:val="00891053"/>
    <w:rsid w:val="008912A1"/>
    <w:rsid w:val="008914AF"/>
    <w:rsid w:val="00891A12"/>
    <w:rsid w:val="008920DF"/>
    <w:rsid w:val="0089223D"/>
    <w:rsid w:val="00892903"/>
    <w:rsid w:val="00892B21"/>
    <w:rsid w:val="00893664"/>
    <w:rsid w:val="008942CE"/>
    <w:rsid w:val="008944FB"/>
    <w:rsid w:val="00895351"/>
    <w:rsid w:val="008953A0"/>
    <w:rsid w:val="00895AA3"/>
    <w:rsid w:val="00895AE0"/>
    <w:rsid w:val="0089603A"/>
    <w:rsid w:val="00896EBE"/>
    <w:rsid w:val="00897DEB"/>
    <w:rsid w:val="008A0732"/>
    <w:rsid w:val="008A16A9"/>
    <w:rsid w:val="008A1A8E"/>
    <w:rsid w:val="008A211E"/>
    <w:rsid w:val="008A26F1"/>
    <w:rsid w:val="008A2721"/>
    <w:rsid w:val="008A29EC"/>
    <w:rsid w:val="008A2B02"/>
    <w:rsid w:val="008A2BA8"/>
    <w:rsid w:val="008A3944"/>
    <w:rsid w:val="008A3EB3"/>
    <w:rsid w:val="008A46D7"/>
    <w:rsid w:val="008A4915"/>
    <w:rsid w:val="008A4C4C"/>
    <w:rsid w:val="008A5073"/>
    <w:rsid w:val="008A594C"/>
    <w:rsid w:val="008A596D"/>
    <w:rsid w:val="008A5A59"/>
    <w:rsid w:val="008A5BDA"/>
    <w:rsid w:val="008A5D79"/>
    <w:rsid w:val="008A6999"/>
    <w:rsid w:val="008A6AD8"/>
    <w:rsid w:val="008A6CCD"/>
    <w:rsid w:val="008A7583"/>
    <w:rsid w:val="008A7B84"/>
    <w:rsid w:val="008A7E66"/>
    <w:rsid w:val="008B04EB"/>
    <w:rsid w:val="008B0596"/>
    <w:rsid w:val="008B0767"/>
    <w:rsid w:val="008B083B"/>
    <w:rsid w:val="008B0951"/>
    <w:rsid w:val="008B17A3"/>
    <w:rsid w:val="008B17B7"/>
    <w:rsid w:val="008B2084"/>
    <w:rsid w:val="008B2163"/>
    <w:rsid w:val="008B31D4"/>
    <w:rsid w:val="008B3C19"/>
    <w:rsid w:val="008B3D7B"/>
    <w:rsid w:val="008B47C8"/>
    <w:rsid w:val="008B4849"/>
    <w:rsid w:val="008B4C2F"/>
    <w:rsid w:val="008B4ECF"/>
    <w:rsid w:val="008B4F41"/>
    <w:rsid w:val="008B4FD5"/>
    <w:rsid w:val="008B5F4A"/>
    <w:rsid w:val="008B63B2"/>
    <w:rsid w:val="008B67C1"/>
    <w:rsid w:val="008B6CF0"/>
    <w:rsid w:val="008B6F57"/>
    <w:rsid w:val="008B7174"/>
    <w:rsid w:val="008B723B"/>
    <w:rsid w:val="008B727A"/>
    <w:rsid w:val="008B79BE"/>
    <w:rsid w:val="008C0333"/>
    <w:rsid w:val="008C07CE"/>
    <w:rsid w:val="008C09F1"/>
    <w:rsid w:val="008C0A1F"/>
    <w:rsid w:val="008C0E68"/>
    <w:rsid w:val="008C0E94"/>
    <w:rsid w:val="008C1F4F"/>
    <w:rsid w:val="008C2241"/>
    <w:rsid w:val="008C29D5"/>
    <w:rsid w:val="008C2AEF"/>
    <w:rsid w:val="008C2BBA"/>
    <w:rsid w:val="008C2D0E"/>
    <w:rsid w:val="008C2D75"/>
    <w:rsid w:val="008C2DCC"/>
    <w:rsid w:val="008C3966"/>
    <w:rsid w:val="008C492D"/>
    <w:rsid w:val="008C4B8B"/>
    <w:rsid w:val="008C5241"/>
    <w:rsid w:val="008C53CA"/>
    <w:rsid w:val="008C5541"/>
    <w:rsid w:val="008C5AA1"/>
    <w:rsid w:val="008C6C2C"/>
    <w:rsid w:val="008C6FB1"/>
    <w:rsid w:val="008C71A6"/>
    <w:rsid w:val="008C71B7"/>
    <w:rsid w:val="008C7404"/>
    <w:rsid w:val="008C7786"/>
    <w:rsid w:val="008C7B5A"/>
    <w:rsid w:val="008D0799"/>
    <w:rsid w:val="008D0980"/>
    <w:rsid w:val="008D143C"/>
    <w:rsid w:val="008D1585"/>
    <w:rsid w:val="008D1929"/>
    <w:rsid w:val="008D1FC3"/>
    <w:rsid w:val="008D2058"/>
    <w:rsid w:val="008D30DD"/>
    <w:rsid w:val="008D3153"/>
    <w:rsid w:val="008D31D6"/>
    <w:rsid w:val="008D4003"/>
    <w:rsid w:val="008D4160"/>
    <w:rsid w:val="008D4579"/>
    <w:rsid w:val="008D4CE0"/>
    <w:rsid w:val="008D4F73"/>
    <w:rsid w:val="008D5352"/>
    <w:rsid w:val="008D6342"/>
    <w:rsid w:val="008D6BAA"/>
    <w:rsid w:val="008D6D6B"/>
    <w:rsid w:val="008D76D5"/>
    <w:rsid w:val="008D783B"/>
    <w:rsid w:val="008D7BC9"/>
    <w:rsid w:val="008E0291"/>
    <w:rsid w:val="008E0CBE"/>
    <w:rsid w:val="008E101E"/>
    <w:rsid w:val="008E1258"/>
    <w:rsid w:val="008E1A9D"/>
    <w:rsid w:val="008E1D73"/>
    <w:rsid w:val="008E2046"/>
    <w:rsid w:val="008E2342"/>
    <w:rsid w:val="008E2497"/>
    <w:rsid w:val="008E2E20"/>
    <w:rsid w:val="008E2F57"/>
    <w:rsid w:val="008E3352"/>
    <w:rsid w:val="008E35C9"/>
    <w:rsid w:val="008E3B3C"/>
    <w:rsid w:val="008E3E3F"/>
    <w:rsid w:val="008E3F94"/>
    <w:rsid w:val="008E401C"/>
    <w:rsid w:val="008E471B"/>
    <w:rsid w:val="008E5601"/>
    <w:rsid w:val="008E57CE"/>
    <w:rsid w:val="008E5950"/>
    <w:rsid w:val="008E5B1E"/>
    <w:rsid w:val="008E6152"/>
    <w:rsid w:val="008E6578"/>
    <w:rsid w:val="008E71E2"/>
    <w:rsid w:val="008E73F0"/>
    <w:rsid w:val="008E741B"/>
    <w:rsid w:val="008E7A55"/>
    <w:rsid w:val="008F02B3"/>
    <w:rsid w:val="008F042A"/>
    <w:rsid w:val="008F0585"/>
    <w:rsid w:val="008F06D6"/>
    <w:rsid w:val="008F136E"/>
    <w:rsid w:val="008F1B90"/>
    <w:rsid w:val="008F2EA5"/>
    <w:rsid w:val="008F3648"/>
    <w:rsid w:val="008F378A"/>
    <w:rsid w:val="008F4625"/>
    <w:rsid w:val="008F4F70"/>
    <w:rsid w:val="008F5264"/>
    <w:rsid w:val="008F567D"/>
    <w:rsid w:val="008F5937"/>
    <w:rsid w:val="008F60FE"/>
    <w:rsid w:val="008F629B"/>
    <w:rsid w:val="008F63F3"/>
    <w:rsid w:val="008F648E"/>
    <w:rsid w:val="008F7263"/>
    <w:rsid w:val="008F730C"/>
    <w:rsid w:val="009013DB"/>
    <w:rsid w:val="00901593"/>
    <w:rsid w:val="009018D7"/>
    <w:rsid w:val="00901B65"/>
    <w:rsid w:val="00901E48"/>
    <w:rsid w:val="0090293E"/>
    <w:rsid w:val="00902BFC"/>
    <w:rsid w:val="00902CD8"/>
    <w:rsid w:val="009032B4"/>
    <w:rsid w:val="00903693"/>
    <w:rsid w:val="00903B95"/>
    <w:rsid w:val="00903E00"/>
    <w:rsid w:val="00904067"/>
    <w:rsid w:val="00904079"/>
    <w:rsid w:val="00904301"/>
    <w:rsid w:val="0090486B"/>
    <w:rsid w:val="00905379"/>
    <w:rsid w:val="009062EA"/>
    <w:rsid w:val="00906AC2"/>
    <w:rsid w:val="00906DA2"/>
    <w:rsid w:val="00906DD5"/>
    <w:rsid w:val="00906F46"/>
    <w:rsid w:val="00907B23"/>
    <w:rsid w:val="00907CC2"/>
    <w:rsid w:val="00907CCE"/>
    <w:rsid w:val="00911104"/>
    <w:rsid w:val="009111C7"/>
    <w:rsid w:val="009113EC"/>
    <w:rsid w:val="00911848"/>
    <w:rsid w:val="009125F0"/>
    <w:rsid w:val="0091268F"/>
    <w:rsid w:val="009130FA"/>
    <w:rsid w:val="009136D3"/>
    <w:rsid w:val="009137A9"/>
    <w:rsid w:val="00913A03"/>
    <w:rsid w:val="00914261"/>
    <w:rsid w:val="009144DA"/>
    <w:rsid w:val="00914B9B"/>
    <w:rsid w:val="00914CC0"/>
    <w:rsid w:val="00915420"/>
    <w:rsid w:val="0091565A"/>
    <w:rsid w:val="00915AA5"/>
    <w:rsid w:val="00915F12"/>
    <w:rsid w:val="009160BD"/>
    <w:rsid w:val="00916222"/>
    <w:rsid w:val="009164A0"/>
    <w:rsid w:val="00916694"/>
    <w:rsid w:val="00916CAE"/>
    <w:rsid w:val="00917282"/>
    <w:rsid w:val="00917510"/>
    <w:rsid w:val="00920122"/>
    <w:rsid w:val="00920649"/>
    <w:rsid w:val="00920770"/>
    <w:rsid w:val="009207DB"/>
    <w:rsid w:val="00920D9D"/>
    <w:rsid w:val="00921E33"/>
    <w:rsid w:val="00922B0C"/>
    <w:rsid w:val="00922FB2"/>
    <w:rsid w:val="00923621"/>
    <w:rsid w:val="00923A01"/>
    <w:rsid w:val="00924059"/>
    <w:rsid w:val="00924B9B"/>
    <w:rsid w:val="00924D30"/>
    <w:rsid w:val="00925F91"/>
    <w:rsid w:val="00926764"/>
    <w:rsid w:val="00926D09"/>
    <w:rsid w:val="0092785E"/>
    <w:rsid w:val="00927C46"/>
    <w:rsid w:val="00927E51"/>
    <w:rsid w:val="0093031B"/>
    <w:rsid w:val="009307F7"/>
    <w:rsid w:val="009314FA"/>
    <w:rsid w:val="0093182B"/>
    <w:rsid w:val="00932125"/>
    <w:rsid w:val="00932340"/>
    <w:rsid w:val="009328FA"/>
    <w:rsid w:val="00932B2A"/>
    <w:rsid w:val="00933131"/>
    <w:rsid w:val="009334B9"/>
    <w:rsid w:val="009335D0"/>
    <w:rsid w:val="00933628"/>
    <w:rsid w:val="00933DB8"/>
    <w:rsid w:val="0093423F"/>
    <w:rsid w:val="0093434B"/>
    <w:rsid w:val="00934D4D"/>
    <w:rsid w:val="00934FB1"/>
    <w:rsid w:val="0093539C"/>
    <w:rsid w:val="00935C4F"/>
    <w:rsid w:val="00935C97"/>
    <w:rsid w:val="00935E13"/>
    <w:rsid w:val="00936B7E"/>
    <w:rsid w:val="00937071"/>
    <w:rsid w:val="009371E8"/>
    <w:rsid w:val="00940A64"/>
    <w:rsid w:val="00940AD5"/>
    <w:rsid w:val="00941533"/>
    <w:rsid w:val="009423BA"/>
    <w:rsid w:val="0094258E"/>
    <w:rsid w:val="0094280F"/>
    <w:rsid w:val="00942BD7"/>
    <w:rsid w:val="00942DCB"/>
    <w:rsid w:val="009442EA"/>
    <w:rsid w:val="0094475C"/>
    <w:rsid w:val="00945C3A"/>
    <w:rsid w:val="00945D1F"/>
    <w:rsid w:val="00946775"/>
    <w:rsid w:val="009469F1"/>
    <w:rsid w:val="00946B1D"/>
    <w:rsid w:val="00947205"/>
    <w:rsid w:val="009472DB"/>
    <w:rsid w:val="00947400"/>
    <w:rsid w:val="00950111"/>
    <w:rsid w:val="00950151"/>
    <w:rsid w:val="0095077A"/>
    <w:rsid w:val="00950A94"/>
    <w:rsid w:val="00950C74"/>
    <w:rsid w:val="00950D92"/>
    <w:rsid w:val="009511C5"/>
    <w:rsid w:val="009511D0"/>
    <w:rsid w:val="00951961"/>
    <w:rsid w:val="00951971"/>
    <w:rsid w:val="00952952"/>
    <w:rsid w:val="00952D8D"/>
    <w:rsid w:val="00952D8E"/>
    <w:rsid w:val="009539CE"/>
    <w:rsid w:val="00953AE9"/>
    <w:rsid w:val="00953F11"/>
    <w:rsid w:val="009541E4"/>
    <w:rsid w:val="009548C5"/>
    <w:rsid w:val="009549FA"/>
    <w:rsid w:val="00954C8D"/>
    <w:rsid w:val="00954DF0"/>
    <w:rsid w:val="00954F54"/>
    <w:rsid w:val="009556F2"/>
    <w:rsid w:val="009557E6"/>
    <w:rsid w:val="00955C2A"/>
    <w:rsid w:val="00955ED2"/>
    <w:rsid w:val="00956348"/>
    <w:rsid w:val="009576C7"/>
    <w:rsid w:val="009578C3"/>
    <w:rsid w:val="00957E70"/>
    <w:rsid w:val="009600B0"/>
    <w:rsid w:val="00960469"/>
    <w:rsid w:val="00961002"/>
    <w:rsid w:val="00961935"/>
    <w:rsid w:val="00962243"/>
    <w:rsid w:val="00962A40"/>
    <w:rsid w:val="0096315A"/>
    <w:rsid w:val="00963544"/>
    <w:rsid w:val="00963A58"/>
    <w:rsid w:val="00963BD7"/>
    <w:rsid w:val="00963BF0"/>
    <w:rsid w:val="009649F8"/>
    <w:rsid w:val="009652AA"/>
    <w:rsid w:val="00965DD7"/>
    <w:rsid w:val="009664D5"/>
    <w:rsid w:val="00966B5D"/>
    <w:rsid w:val="00967073"/>
    <w:rsid w:val="009674CD"/>
    <w:rsid w:val="00967B46"/>
    <w:rsid w:val="00967D9A"/>
    <w:rsid w:val="00967DC8"/>
    <w:rsid w:val="00970084"/>
    <w:rsid w:val="0097064A"/>
    <w:rsid w:val="00970C37"/>
    <w:rsid w:val="00971116"/>
    <w:rsid w:val="009714A0"/>
    <w:rsid w:val="00971B34"/>
    <w:rsid w:val="00971F78"/>
    <w:rsid w:val="0097275E"/>
    <w:rsid w:val="00972861"/>
    <w:rsid w:val="00973027"/>
    <w:rsid w:val="009731AF"/>
    <w:rsid w:val="00973FDB"/>
    <w:rsid w:val="009755B8"/>
    <w:rsid w:val="00975614"/>
    <w:rsid w:val="00975657"/>
    <w:rsid w:val="00975712"/>
    <w:rsid w:val="00975794"/>
    <w:rsid w:val="00975872"/>
    <w:rsid w:val="009762A6"/>
    <w:rsid w:val="00976952"/>
    <w:rsid w:val="00976ADF"/>
    <w:rsid w:val="00977B79"/>
    <w:rsid w:val="00977B8F"/>
    <w:rsid w:val="00977D3F"/>
    <w:rsid w:val="0098057F"/>
    <w:rsid w:val="009805FB"/>
    <w:rsid w:val="00980A34"/>
    <w:rsid w:val="00981006"/>
    <w:rsid w:val="00981BE0"/>
    <w:rsid w:val="00981CFC"/>
    <w:rsid w:val="00981F87"/>
    <w:rsid w:val="009838EE"/>
    <w:rsid w:val="00983A0D"/>
    <w:rsid w:val="00984564"/>
    <w:rsid w:val="0098456A"/>
    <w:rsid w:val="0098489C"/>
    <w:rsid w:val="00984C40"/>
    <w:rsid w:val="00985111"/>
    <w:rsid w:val="00985419"/>
    <w:rsid w:val="0098541E"/>
    <w:rsid w:val="009857DC"/>
    <w:rsid w:val="009862E6"/>
    <w:rsid w:val="009865FF"/>
    <w:rsid w:val="009877E0"/>
    <w:rsid w:val="00987E10"/>
    <w:rsid w:val="00990DBF"/>
    <w:rsid w:val="0099191B"/>
    <w:rsid w:val="00991D4C"/>
    <w:rsid w:val="00993501"/>
    <w:rsid w:val="0099410D"/>
    <w:rsid w:val="009944DF"/>
    <w:rsid w:val="00994921"/>
    <w:rsid w:val="009957FC"/>
    <w:rsid w:val="00995EBD"/>
    <w:rsid w:val="0099606B"/>
    <w:rsid w:val="00996B7B"/>
    <w:rsid w:val="00996BB1"/>
    <w:rsid w:val="00996C50"/>
    <w:rsid w:val="00996E2B"/>
    <w:rsid w:val="009979D2"/>
    <w:rsid w:val="00997A74"/>
    <w:rsid w:val="00997A7E"/>
    <w:rsid w:val="009A00F8"/>
    <w:rsid w:val="009A0287"/>
    <w:rsid w:val="009A1F87"/>
    <w:rsid w:val="009A2264"/>
    <w:rsid w:val="009A284E"/>
    <w:rsid w:val="009A2977"/>
    <w:rsid w:val="009A341A"/>
    <w:rsid w:val="009A3505"/>
    <w:rsid w:val="009A3529"/>
    <w:rsid w:val="009A35D9"/>
    <w:rsid w:val="009A3806"/>
    <w:rsid w:val="009A383D"/>
    <w:rsid w:val="009A46EA"/>
    <w:rsid w:val="009A481A"/>
    <w:rsid w:val="009A4EED"/>
    <w:rsid w:val="009A50EA"/>
    <w:rsid w:val="009A5608"/>
    <w:rsid w:val="009A5DDC"/>
    <w:rsid w:val="009A688A"/>
    <w:rsid w:val="009A69DB"/>
    <w:rsid w:val="009A6ADA"/>
    <w:rsid w:val="009A6B6E"/>
    <w:rsid w:val="009A7182"/>
    <w:rsid w:val="009A77EF"/>
    <w:rsid w:val="009B073F"/>
    <w:rsid w:val="009B09D5"/>
    <w:rsid w:val="009B128B"/>
    <w:rsid w:val="009B1791"/>
    <w:rsid w:val="009B1B51"/>
    <w:rsid w:val="009B2EFB"/>
    <w:rsid w:val="009B31A7"/>
    <w:rsid w:val="009B336F"/>
    <w:rsid w:val="009B3BC5"/>
    <w:rsid w:val="009B404A"/>
    <w:rsid w:val="009B49A5"/>
    <w:rsid w:val="009B4CDB"/>
    <w:rsid w:val="009B5689"/>
    <w:rsid w:val="009B5768"/>
    <w:rsid w:val="009B5AFB"/>
    <w:rsid w:val="009B5CCF"/>
    <w:rsid w:val="009B6B06"/>
    <w:rsid w:val="009B6DC8"/>
    <w:rsid w:val="009B6E42"/>
    <w:rsid w:val="009B7101"/>
    <w:rsid w:val="009B7934"/>
    <w:rsid w:val="009C1108"/>
    <w:rsid w:val="009C1C94"/>
    <w:rsid w:val="009C2355"/>
    <w:rsid w:val="009C2C20"/>
    <w:rsid w:val="009C2F5A"/>
    <w:rsid w:val="009C2FA2"/>
    <w:rsid w:val="009C33B3"/>
    <w:rsid w:val="009C359F"/>
    <w:rsid w:val="009C3D10"/>
    <w:rsid w:val="009C3F14"/>
    <w:rsid w:val="009C4218"/>
    <w:rsid w:val="009C4911"/>
    <w:rsid w:val="009C4D3E"/>
    <w:rsid w:val="009C573D"/>
    <w:rsid w:val="009C5989"/>
    <w:rsid w:val="009C6164"/>
    <w:rsid w:val="009C6240"/>
    <w:rsid w:val="009C64AE"/>
    <w:rsid w:val="009C67C2"/>
    <w:rsid w:val="009C6F82"/>
    <w:rsid w:val="009C71CD"/>
    <w:rsid w:val="009D0C04"/>
    <w:rsid w:val="009D31E5"/>
    <w:rsid w:val="009D3F5E"/>
    <w:rsid w:val="009D418C"/>
    <w:rsid w:val="009D4635"/>
    <w:rsid w:val="009D481B"/>
    <w:rsid w:val="009D53CD"/>
    <w:rsid w:val="009D6215"/>
    <w:rsid w:val="009D694B"/>
    <w:rsid w:val="009D699D"/>
    <w:rsid w:val="009D6C0A"/>
    <w:rsid w:val="009D6E24"/>
    <w:rsid w:val="009D7A11"/>
    <w:rsid w:val="009E043E"/>
    <w:rsid w:val="009E13DB"/>
    <w:rsid w:val="009E1E21"/>
    <w:rsid w:val="009E2007"/>
    <w:rsid w:val="009E2188"/>
    <w:rsid w:val="009E21EB"/>
    <w:rsid w:val="009E2545"/>
    <w:rsid w:val="009E2A12"/>
    <w:rsid w:val="009E34C6"/>
    <w:rsid w:val="009E40A6"/>
    <w:rsid w:val="009E4140"/>
    <w:rsid w:val="009E488C"/>
    <w:rsid w:val="009E51CA"/>
    <w:rsid w:val="009E5B67"/>
    <w:rsid w:val="009E5F77"/>
    <w:rsid w:val="009E61F4"/>
    <w:rsid w:val="009E63E8"/>
    <w:rsid w:val="009E6EA3"/>
    <w:rsid w:val="009E70A8"/>
    <w:rsid w:val="009E713A"/>
    <w:rsid w:val="009E7A07"/>
    <w:rsid w:val="009E7C56"/>
    <w:rsid w:val="009E7CC2"/>
    <w:rsid w:val="009F075B"/>
    <w:rsid w:val="009F117A"/>
    <w:rsid w:val="009F17E8"/>
    <w:rsid w:val="009F1BDA"/>
    <w:rsid w:val="009F1D60"/>
    <w:rsid w:val="009F2DB7"/>
    <w:rsid w:val="009F2FE4"/>
    <w:rsid w:val="009F30EA"/>
    <w:rsid w:val="009F326C"/>
    <w:rsid w:val="009F3B24"/>
    <w:rsid w:val="009F3BFB"/>
    <w:rsid w:val="009F46AA"/>
    <w:rsid w:val="009F4ECE"/>
    <w:rsid w:val="009F4F0C"/>
    <w:rsid w:val="009F50B4"/>
    <w:rsid w:val="009F5373"/>
    <w:rsid w:val="009F5376"/>
    <w:rsid w:val="009F545A"/>
    <w:rsid w:val="009F571D"/>
    <w:rsid w:val="009F5A95"/>
    <w:rsid w:val="009F5AF3"/>
    <w:rsid w:val="009F620C"/>
    <w:rsid w:val="009F6CC9"/>
    <w:rsid w:val="009F728C"/>
    <w:rsid w:val="009F7BAF"/>
    <w:rsid w:val="00A00878"/>
    <w:rsid w:val="00A00A62"/>
    <w:rsid w:val="00A00C72"/>
    <w:rsid w:val="00A01725"/>
    <w:rsid w:val="00A01B73"/>
    <w:rsid w:val="00A01EAB"/>
    <w:rsid w:val="00A0224E"/>
    <w:rsid w:val="00A0256A"/>
    <w:rsid w:val="00A02759"/>
    <w:rsid w:val="00A02763"/>
    <w:rsid w:val="00A02C4B"/>
    <w:rsid w:val="00A0355F"/>
    <w:rsid w:val="00A03615"/>
    <w:rsid w:val="00A04167"/>
    <w:rsid w:val="00A04A0C"/>
    <w:rsid w:val="00A05283"/>
    <w:rsid w:val="00A053A5"/>
    <w:rsid w:val="00A0551A"/>
    <w:rsid w:val="00A05DFC"/>
    <w:rsid w:val="00A06039"/>
    <w:rsid w:val="00A0645D"/>
    <w:rsid w:val="00A064DD"/>
    <w:rsid w:val="00A067F1"/>
    <w:rsid w:val="00A06F25"/>
    <w:rsid w:val="00A10732"/>
    <w:rsid w:val="00A10DA7"/>
    <w:rsid w:val="00A1103E"/>
    <w:rsid w:val="00A11553"/>
    <w:rsid w:val="00A11BFB"/>
    <w:rsid w:val="00A11DA0"/>
    <w:rsid w:val="00A137E4"/>
    <w:rsid w:val="00A13952"/>
    <w:rsid w:val="00A13DD9"/>
    <w:rsid w:val="00A14388"/>
    <w:rsid w:val="00A144F4"/>
    <w:rsid w:val="00A14569"/>
    <w:rsid w:val="00A1523C"/>
    <w:rsid w:val="00A15A26"/>
    <w:rsid w:val="00A15F9A"/>
    <w:rsid w:val="00A16215"/>
    <w:rsid w:val="00A17391"/>
    <w:rsid w:val="00A1749F"/>
    <w:rsid w:val="00A174AA"/>
    <w:rsid w:val="00A17A21"/>
    <w:rsid w:val="00A2167D"/>
    <w:rsid w:val="00A221E8"/>
    <w:rsid w:val="00A22855"/>
    <w:rsid w:val="00A233A7"/>
    <w:rsid w:val="00A23660"/>
    <w:rsid w:val="00A2371F"/>
    <w:rsid w:val="00A2473A"/>
    <w:rsid w:val="00A2492A"/>
    <w:rsid w:val="00A24FF9"/>
    <w:rsid w:val="00A250AA"/>
    <w:rsid w:val="00A25A00"/>
    <w:rsid w:val="00A25DBE"/>
    <w:rsid w:val="00A26379"/>
    <w:rsid w:val="00A263C8"/>
    <w:rsid w:val="00A26E20"/>
    <w:rsid w:val="00A26F9A"/>
    <w:rsid w:val="00A305B3"/>
    <w:rsid w:val="00A30D0C"/>
    <w:rsid w:val="00A31082"/>
    <w:rsid w:val="00A310D4"/>
    <w:rsid w:val="00A31113"/>
    <w:rsid w:val="00A317F8"/>
    <w:rsid w:val="00A318AB"/>
    <w:rsid w:val="00A31A05"/>
    <w:rsid w:val="00A31A40"/>
    <w:rsid w:val="00A320EF"/>
    <w:rsid w:val="00A32148"/>
    <w:rsid w:val="00A32473"/>
    <w:rsid w:val="00A325D2"/>
    <w:rsid w:val="00A32699"/>
    <w:rsid w:val="00A32AE8"/>
    <w:rsid w:val="00A32CBB"/>
    <w:rsid w:val="00A33249"/>
    <w:rsid w:val="00A33945"/>
    <w:rsid w:val="00A339CB"/>
    <w:rsid w:val="00A33A25"/>
    <w:rsid w:val="00A33BC4"/>
    <w:rsid w:val="00A33F13"/>
    <w:rsid w:val="00A34162"/>
    <w:rsid w:val="00A34843"/>
    <w:rsid w:val="00A34AE9"/>
    <w:rsid w:val="00A34B40"/>
    <w:rsid w:val="00A359B9"/>
    <w:rsid w:val="00A35BC8"/>
    <w:rsid w:val="00A35DA7"/>
    <w:rsid w:val="00A36467"/>
    <w:rsid w:val="00A36C17"/>
    <w:rsid w:val="00A373AD"/>
    <w:rsid w:val="00A37784"/>
    <w:rsid w:val="00A378D9"/>
    <w:rsid w:val="00A37EFA"/>
    <w:rsid w:val="00A37F60"/>
    <w:rsid w:val="00A402E8"/>
    <w:rsid w:val="00A4062B"/>
    <w:rsid w:val="00A40CDF"/>
    <w:rsid w:val="00A41AEA"/>
    <w:rsid w:val="00A42268"/>
    <w:rsid w:val="00A42DC6"/>
    <w:rsid w:val="00A43A89"/>
    <w:rsid w:val="00A43C31"/>
    <w:rsid w:val="00A44076"/>
    <w:rsid w:val="00A4474A"/>
    <w:rsid w:val="00A44ECC"/>
    <w:rsid w:val="00A4501D"/>
    <w:rsid w:val="00A45400"/>
    <w:rsid w:val="00A45435"/>
    <w:rsid w:val="00A45682"/>
    <w:rsid w:val="00A45685"/>
    <w:rsid w:val="00A456CA"/>
    <w:rsid w:val="00A4680B"/>
    <w:rsid w:val="00A46FC3"/>
    <w:rsid w:val="00A47061"/>
    <w:rsid w:val="00A472B9"/>
    <w:rsid w:val="00A47CA6"/>
    <w:rsid w:val="00A47CDB"/>
    <w:rsid w:val="00A47D05"/>
    <w:rsid w:val="00A47D5F"/>
    <w:rsid w:val="00A47E60"/>
    <w:rsid w:val="00A507B1"/>
    <w:rsid w:val="00A50A8C"/>
    <w:rsid w:val="00A51199"/>
    <w:rsid w:val="00A512DD"/>
    <w:rsid w:val="00A51796"/>
    <w:rsid w:val="00A518B5"/>
    <w:rsid w:val="00A52120"/>
    <w:rsid w:val="00A52C36"/>
    <w:rsid w:val="00A53147"/>
    <w:rsid w:val="00A5326B"/>
    <w:rsid w:val="00A539EB"/>
    <w:rsid w:val="00A53BD6"/>
    <w:rsid w:val="00A54A2B"/>
    <w:rsid w:val="00A54CA0"/>
    <w:rsid w:val="00A551A5"/>
    <w:rsid w:val="00A554A3"/>
    <w:rsid w:val="00A56177"/>
    <w:rsid w:val="00A564DE"/>
    <w:rsid w:val="00A56747"/>
    <w:rsid w:val="00A56893"/>
    <w:rsid w:val="00A56A4C"/>
    <w:rsid w:val="00A579CA"/>
    <w:rsid w:val="00A57BBB"/>
    <w:rsid w:val="00A57D65"/>
    <w:rsid w:val="00A57F08"/>
    <w:rsid w:val="00A6047B"/>
    <w:rsid w:val="00A606AA"/>
    <w:rsid w:val="00A6117B"/>
    <w:rsid w:val="00A618E6"/>
    <w:rsid w:val="00A61B93"/>
    <w:rsid w:val="00A61C05"/>
    <w:rsid w:val="00A61DB6"/>
    <w:rsid w:val="00A62079"/>
    <w:rsid w:val="00A62657"/>
    <w:rsid w:val="00A630D6"/>
    <w:rsid w:val="00A63409"/>
    <w:rsid w:val="00A63656"/>
    <w:rsid w:val="00A6421F"/>
    <w:rsid w:val="00A6433C"/>
    <w:rsid w:val="00A64456"/>
    <w:rsid w:val="00A64BF1"/>
    <w:rsid w:val="00A64D26"/>
    <w:rsid w:val="00A64E54"/>
    <w:rsid w:val="00A65B8D"/>
    <w:rsid w:val="00A6667C"/>
    <w:rsid w:val="00A667CD"/>
    <w:rsid w:val="00A66938"/>
    <w:rsid w:val="00A66C8F"/>
    <w:rsid w:val="00A672FD"/>
    <w:rsid w:val="00A673BE"/>
    <w:rsid w:val="00A675FB"/>
    <w:rsid w:val="00A678B9"/>
    <w:rsid w:val="00A67A64"/>
    <w:rsid w:val="00A67CB1"/>
    <w:rsid w:val="00A67FCA"/>
    <w:rsid w:val="00A71404"/>
    <w:rsid w:val="00A71977"/>
    <w:rsid w:val="00A71FE8"/>
    <w:rsid w:val="00A725BD"/>
    <w:rsid w:val="00A738CE"/>
    <w:rsid w:val="00A73D39"/>
    <w:rsid w:val="00A73E39"/>
    <w:rsid w:val="00A73F1C"/>
    <w:rsid w:val="00A745E7"/>
    <w:rsid w:val="00A7517A"/>
    <w:rsid w:val="00A761C8"/>
    <w:rsid w:val="00A762C0"/>
    <w:rsid w:val="00A769CA"/>
    <w:rsid w:val="00A76F74"/>
    <w:rsid w:val="00A77018"/>
    <w:rsid w:val="00A77237"/>
    <w:rsid w:val="00A814D0"/>
    <w:rsid w:val="00A81A0E"/>
    <w:rsid w:val="00A825D7"/>
    <w:rsid w:val="00A827D2"/>
    <w:rsid w:val="00A828BB"/>
    <w:rsid w:val="00A832FB"/>
    <w:rsid w:val="00A835C3"/>
    <w:rsid w:val="00A84262"/>
    <w:rsid w:val="00A84441"/>
    <w:rsid w:val="00A84633"/>
    <w:rsid w:val="00A84671"/>
    <w:rsid w:val="00A847A8"/>
    <w:rsid w:val="00A848F9"/>
    <w:rsid w:val="00A8556A"/>
    <w:rsid w:val="00A855E8"/>
    <w:rsid w:val="00A8583C"/>
    <w:rsid w:val="00A8649E"/>
    <w:rsid w:val="00A86718"/>
    <w:rsid w:val="00A86843"/>
    <w:rsid w:val="00A86975"/>
    <w:rsid w:val="00A87077"/>
    <w:rsid w:val="00A874CB"/>
    <w:rsid w:val="00A877AF"/>
    <w:rsid w:val="00A87AC9"/>
    <w:rsid w:val="00A9038C"/>
    <w:rsid w:val="00A903FF"/>
    <w:rsid w:val="00A90D2A"/>
    <w:rsid w:val="00A91050"/>
    <w:rsid w:val="00A919CE"/>
    <w:rsid w:val="00A91A8F"/>
    <w:rsid w:val="00A91BB8"/>
    <w:rsid w:val="00A92490"/>
    <w:rsid w:val="00A9283C"/>
    <w:rsid w:val="00A93CDA"/>
    <w:rsid w:val="00A942D3"/>
    <w:rsid w:val="00A946E9"/>
    <w:rsid w:val="00A95198"/>
    <w:rsid w:val="00A95553"/>
    <w:rsid w:val="00A956CC"/>
    <w:rsid w:val="00A95880"/>
    <w:rsid w:val="00A95A7C"/>
    <w:rsid w:val="00A95BA3"/>
    <w:rsid w:val="00A95C35"/>
    <w:rsid w:val="00A95EEA"/>
    <w:rsid w:val="00A964F3"/>
    <w:rsid w:val="00A969F3"/>
    <w:rsid w:val="00A976AC"/>
    <w:rsid w:val="00AA01BF"/>
    <w:rsid w:val="00AA0814"/>
    <w:rsid w:val="00AA125B"/>
    <w:rsid w:val="00AA1319"/>
    <w:rsid w:val="00AA17A1"/>
    <w:rsid w:val="00AA222D"/>
    <w:rsid w:val="00AA26AA"/>
    <w:rsid w:val="00AA2C35"/>
    <w:rsid w:val="00AA330D"/>
    <w:rsid w:val="00AA3DAB"/>
    <w:rsid w:val="00AA4173"/>
    <w:rsid w:val="00AA447C"/>
    <w:rsid w:val="00AA4770"/>
    <w:rsid w:val="00AA4EF0"/>
    <w:rsid w:val="00AA502A"/>
    <w:rsid w:val="00AA56BF"/>
    <w:rsid w:val="00AA5787"/>
    <w:rsid w:val="00AA59D0"/>
    <w:rsid w:val="00AA6254"/>
    <w:rsid w:val="00AA6513"/>
    <w:rsid w:val="00AB1183"/>
    <w:rsid w:val="00AB1736"/>
    <w:rsid w:val="00AB1C4F"/>
    <w:rsid w:val="00AB2564"/>
    <w:rsid w:val="00AB3071"/>
    <w:rsid w:val="00AB373F"/>
    <w:rsid w:val="00AB3B6D"/>
    <w:rsid w:val="00AB3FF1"/>
    <w:rsid w:val="00AB40A3"/>
    <w:rsid w:val="00AB48BF"/>
    <w:rsid w:val="00AB4FAC"/>
    <w:rsid w:val="00AB5221"/>
    <w:rsid w:val="00AB5982"/>
    <w:rsid w:val="00AB5A02"/>
    <w:rsid w:val="00AB5B33"/>
    <w:rsid w:val="00AB5D0F"/>
    <w:rsid w:val="00AB6318"/>
    <w:rsid w:val="00AB6A22"/>
    <w:rsid w:val="00AB7EC4"/>
    <w:rsid w:val="00AC047D"/>
    <w:rsid w:val="00AC0E45"/>
    <w:rsid w:val="00AC11A8"/>
    <w:rsid w:val="00AC1456"/>
    <w:rsid w:val="00AC21F6"/>
    <w:rsid w:val="00AC2525"/>
    <w:rsid w:val="00AC312F"/>
    <w:rsid w:val="00AC37FB"/>
    <w:rsid w:val="00AC4072"/>
    <w:rsid w:val="00AC434F"/>
    <w:rsid w:val="00AC4627"/>
    <w:rsid w:val="00AC4CE2"/>
    <w:rsid w:val="00AC4DF0"/>
    <w:rsid w:val="00AC4F8D"/>
    <w:rsid w:val="00AC53C5"/>
    <w:rsid w:val="00AC5429"/>
    <w:rsid w:val="00AC5657"/>
    <w:rsid w:val="00AC63F4"/>
    <w:rsid w:val="00AC6C0A"/>
    <w:rsid w:val="00AC700E"/>
    <w:rsid w:val="00AC70E1"/>
    <w:rsid w:val="00AC748E"/>
    <w:rsid w:val="00AC7656"/>
    <w:rsid w:val="00AC7B06"/>
    <w:rsid w:val="00AC7DB1"/>
    <w:rsid w:val="00AD02CB"/>
    <w:rsid w:val="00AD0A28"/>
    <w:rsid w:val="00AD1217"/>
    <w:rsid w:val="00AD145C"/>
    <w:rsid w:val="00AD1693"/>
    <w:rsid w:val="00AD1753"/>
    <w:rsid w:val="00AD26C6"/>
    <w:rsid w:val="00AD297E"/>
    <w:rsid w:val="00AD2E31"/>
    <w:rsid w:val="00AD308D"/>
    <w:rsid w:val="00AD369C"/>
    <w:rsid w:val="00AD3BBB"/>
    <w:rsid w:val="00AD3CAA"/>
    <w:rsid w:val="00AD41A5"/>
    <w:rsid w:val="00AD43FE"/>
    <w:rsid w:val="00AD483C"/>
    <w:rsid w:val="00AD4CEF"/>
    <w:rsid w:val="00AD52E6"/>
    <w:rsid w:val="00AD6E59"/>
    <w:rsid w:val="00AD6ECB"/>
    <w:rsid w:val="00AD7405"/>
    <w:rsid w:val="00AD77C3"/>
    <w:rsid w:val="00AD7801"/>
    <w:rsid w:val="00AD790D"/>
    <w:rsid w:val="00AD7BBB"/>
    <w:rsid w:val="00AE0F42"/>
    <w:rsid w:val="00AE10D4"/>
    <w:rsid w:val="00AE1BB1"/>
    <w:rsid w:val="00AE249D"/>
    <w:rsid w:val="00AE278D"/>
    <w:rsid w:val="00AE2A18"/>
    <w:rsid w:val="00AE2BB0"/>
    <w:rsid w:val="00AE337E"/>
    <w:rsid w:val="00AE387A"/>
    <w:rsid w:val="00AE3C11"/>
    <w:rsid w:val="00AE4BB1"/>
    <w:rsid w:val="00AE7473"/>
    <w:rsid w:val="00AE7B18"/>
    <w:rsid w:val="00AE7B84"/>
    <w:rsid w:val="00AE7CFB"/>
    <w:rsid w:val="00AE7DA4"/>
    <w:rsid w:val="00AE7FD6"/>
    <w:rsid w:val="00AF01BC"/>
    <w:rsid w:val="00AF14B5"/>
    <w:rsid w:val="00AF1729"/>
    <w:rsid w:val="00AF17D0"/>
    <w:rsid w:val="00AF17F4"/>
    <w:rsid w:val="00AF1856"/>
    <w:rsid w:val="00AF1A2D"/>
    <w:rsid w:val="00AF1C05"/>
    <w:rsid w:val="00AF1EF4"/>
    <w:rsid w:val="00AF25BB"/>
    <w:rsid w:val="00AF26BE"/>
    <w:rsid w:val="00AF278C"/>
    <w:rsid w:val="00AF3424"/>
    <w:rsid w:val="00AF3903"/>
    <w:rsid w:val="00AF3BEB"/>
    <w:rsid w:val="00AF48EC"/>
    <w:rsid w:val="00AF4C14"/>
    <w:rsid w:val="00AF4DAC"/>
    <w:rsid w:val="00AF5368"/>
    <w:rsid w:val="00AF56F6"/>
    <w:rsid w:val="00AF578C"/>
    <w:rsid w:val="00AF59CF"/>
    <w:rsid w:val="00AF5F61"/>
    <w:rsid w:val="00AF649B"/>
    <w:rsid w:val="00AF6710"/>
    <w:rsid w:val="00AF77DD"/>
    <w:rsid w:val="00B002A2"/>
    <w:rsid w:val="00B014C0"/>
    <w:rsid w:val="00B01505"/>
    <w:rsid w:val="00B01CC7"/>
    <w:rsid w:val="00B01E06"/>
    <w:rsid w:val="00B033E1"/>
    <w:rsid w:val="00B03ADC"/>
    <w:rsid w:val="00B04561"/>
    <w:rsid w:val="00B049DE"/>
    <w:rsid w:val="00B055AF"/>
    <w:rsid w:val="00B0578F"/>
    <w:rsid w:val="00B05841"/>
    <w:rsid w:val="00B06506"/>
    <w:rsid w:val="00B0663C"/>
    <w:rsid w:val="00B0695C"/>
    <w:rsid w:val="00B06D12"/>
    <w:rsid w:val="00B07214"/>
    <w:rsid w:val="00B102AA"/>
    <w:rsid w:val="00B10863"/>
    <w:rsid w:val="00B122BB"/>
    <w:rsid w:val="00B12C94"/>
    <w:rsid w:val="00B1303C"/>
    <w:rsid w:val="00B13126"/>
    <w:rsid w:val="00B13526"/>
    <w:rsid w:val="00B13A80"/>
    <w:rsid w:val="00B13B6A"/>
    <w:rsid w:val="00B143CB"/>
    <w:rsid w:val="00B15B3E"/>
    <w:rsid w:val="00B16DF1"/>
    <w:rsid w:val="00B16EFC"/>
    <w:rsid w:val="00B16F99"/>
    <w:rsid w:val="00B17075"/>
    <w:rsid w:val="00B170EC"/>
    <w:rsid w:val="00B17F32"/>
    <w:rsid w:val="00B203DA"/>
    <w:rsid w:val="00B20A45"/>
    <w:rsid w:val="00B219B0"/>
    <w:rsid w:val="00B2206F"/>
    <w:rsid w:val="00B2230A"/>
    <w:rsid w:val="00B22580"/>
    <w:rsid w:val="00B2261F"/>
    <w:rsid w:val="00B22E8C"/>
    <w:rsid w:val="00B23A5E"/>
    <w:rsid w:val="00B23C4E"/>
    <w:rsid w:val="00B24365"/>
    <w:rsid w:val="00B24747"/>
    <w:rsid w:val="00B250B5"/>
    <w:rsid w:val="00B25CEA"/>
    <w:rsid w:val="00B26178"/>
    <w:rsid w:val="00B264C1"/>
    <w:rsid w:val="00B2679A"/>
    <w:rsid w:val="00B27499"/>
    <w:rsid w:val="00B2768D"/>
    <w:rsid w:val="00B27A19"/>
    <w:rsid w:val="00B27F1B"/>
    <w:rsid w:val="00B3023E"/>
    <w:rsid w:val="00B3047B"/>
    <w:rsid w:val="00B30598"/>
    <w:rsid w:val="00B3064D"/>
    <w:rsid w:val="00B30689"/>
    <w:rsid w:val="00B31475"/>
    <w:rsid w:val="00B314F0"/>
    <w:rsid w:val="00B31FAF"/>
    <w:rsid w:val="00B328FB"/>
    <w:rsid w:val="00B330E0"/>
    <w:rsid w:val="00B33E51"/>
    <w:rsid w:val="00B33F22"/>
    <w:rsid w:val="00B33FB0"/>
    <w:rsid w:val="00B34093"/>
    <w:rsid w:val="00B34734"/>
    <w:rsid w:val="00B34C0F"/>
    <w:rsid w:val="00B34C58"/>
    <w:rsid w:val="00B353C1"/>
    <w:rsid w:val="00B35531"/>
    <w:rsid w:val="00B35910"/>
    <w:rsid w:val="00B36CC8"/>
    <w:rsid w:val="00B3744F"/>
    <w:rsid w:val="00B37462"/>
    <w:rsid w:val="00B378C5"/>
    <w:rsid w:val="00B379F2"/>
    <w:rsid w:val="00B37B26"/>
    <w:rsid w:val="00B37E12"/>
    <w:rsid w:val="00B40214"/>
    <w:rsid w:val="00B40714"/>
    <w:rsid w:val="00B40CBD"/>
    <w:rsid w:val="00B413A3"/>
    <w:rsid w:val="00B41A28"/>
    <w:rsid w:val="00B424D5"/>
    <w:rsid w:val="00B4251F"/>
    <w:rsid w:val="00B42A9A"/>
    <w:rsid w:val="00B42F56"/>
    <w:rsid w:val="00B43123"/>
    <w:rsid w:val="00B4348A"/>
    <w:rsid w:val="00B43674"/>
    <w:rsid w:val="00B438CF"/>
    <w:rsid w:val="00B43B86"/>
    <w:rsid w:val="00B43E15"/>
    <w:rsid w:val="00B44798"/>
    <w:rsid w:val="00B44FE2"/>
    <w:rsid w:val="00B4537E"/>
    <w:rsid w:val="00B45F7B"/>
    <w:rsid w:val="00B460D2"/>
    <w:rsid w:val="00B463AF"/>
    <w:rsid w:val="00B464B9"/>
    <w:rsid w:val="00B467CA"/>
    <w:rsid w:val="00B46834"/>
    <w:rsid w:val="00B46FBE"/>
    <w:rsid w:val="00B47FED"/>
    <w:rsid w:val="00B5043D"/>
    <w:rsid w:val="00B50B0F"/>
    <w:rsid w:val="00B51284"/>
    <w:rsid w:val="00B51D89"/>
    <w:rsid w:val="00B51DDB"/>
    <w:rsid w:val="00B52116"/>
    <w:rsid w:val="00B52739"/>
    <w:rsid w:val="00B52A12"/>
    <w:rsid w:val="00B53086"/>
    <w:rsid w:val="00B53100"/>
    <w:rsid w:val="00B53A35"/>
    <w:rsid w:val="00B53C79"/>
    <w:rsid w:val="00B53E51"/>
    <w:rsid w:val="00B54627"/>
    <w:rsid w:val="00B547C1"/>
    <w:rsid w:val="00B54AC5"/>
    <w:rsid w:val="00B54E81"/>
    <w:rsid w:val="00B552E3"/>
    <w:rsid w:val="00B553A4"/>
    <w:rsid w:val="00B562FF"/>
    <w:rsid w:val="00B5686E"/>
    <w:rsid w:val="00B56E2B"/>
    <w:rsid w:val="00B56E62"/>
    <w:rsid w:val="00B56F96"/>
    <w:rsid w:val="00B5709A"/>
    <w:rsid w:val="00B601CF"/>
    <w:rsid w:val="00B604C8"/>
    <w:rsid w:val="00B60528"/>
    <w:rsid w:val="00B615CA"/>
    <w:rsid w:val="00B61878"/>
    <w:rsid w:val="00B61ABC"/>
    <w:rsid w:val="00B61ACB"/>
    <w:rsid w:val="00B620AB"/>
    <w:rsid w:val="00B624C2"/>
    <w:rsid w:val="00B628EC"/>
    <w:rsid w:val="00B62E69"/>
    <w:rsid w:val="00B6417E"/>
    <w:rsid w:val="00B64862"/>
    <w:rsid w:val="00B648E1"/>
    <w:rsid w:val="00B65D22"/>
    <w:rsid w:val="00B66BE8"/>
    <w:rsid w:val="00B66F3C"/>
    <w:rsid w:val="00B6733D"/>
    <w:rsid w:val="00B67605"/>
    <w:rsid w:val="00B70084"/>
    <w:rsid w:val="00B70A47"/>
    <w:rsid w:val="00B70C70"/>
    <w:rsid w:val="00B70D59"/>
    <w:rsid w:val="00B719C8"/>
    <w:rsid w:val="00B72C4B"/>
    <w:rsid w:val="00B72D5A"/>
    <w:rsid w:val="00B730A9"/>
    <w:rsid w:val="00B734B9"/>
    <w:rsid w:val="00B74066"/>
    <w:rsid w:val="00B74902"/>
    <w:rsid w:val="00B74994"/>
    <w:rsid w:val="00B753ED"/>
    <w:rsid w:val="00B75CED"/>
    <w:rsid w:val="00B76A9D"/>
    <w:rsid w:val="00B76ACE"/>
    <w:rsid w:val="00B76FBB"/>
    <w:rsid w:val="00B77595"/>
    <w:rsid w:val="00B779F6"/>
    <w:rsid w:val="00B8010D"/>
    <w:rsid w:val="00B80381"/>
    <w:rsid w:val="00B80994"/>
    <w:rsid w:val="00B80C3D"/>
    <w:rsid w:val="00B80E27"/>
    <w:rsid w:val="00B8118F"/>
    <w:rsid w:val="00B81A4B"/>
    <w:rsid w:val="00B81CC2"/>
    <w:rsid w:val="00B82AD5"/>
    <w:rsid w:val="00B82CA5"/>
    <w:rsid w:val="00B832EC"/>
    <w:rsid w:val="00B83941"/>
    <w:rsid w:val="00B83A66"/>
    <w:rsid w:val="00B84003"/>
    <w:rsid w:val="00B84371"/>
    <w:rsid w:val="00B8488F"/>
    <w:rsid w:val="00B84A15"/>
    <w:rsid w:val="00B8510B"/>
    <w:rsid w:val="00B85A72"/>
    <w:rsid w:val="00B85B94"/>
    <w:rsid w:val="00B85BF9"/>
    <w:rsid w:val="00B86279"/>
    <w:rsid w:val="00B864C9"/>
    <w:rsid w:val="00B87308"/>
    <w:rsid w:val="00B873DC"/>
    <w:rsid w:val="00B873E2"/>
    <w:rsid w:val="00B87A28"/>
    <w:rsid w:val="00B87A71"/>
    <w:rsid w:val="00B900AB"/>
    <w:rsid w:val="00B90529"/>
    <w:rsid w:val="00B9077F"/>
    <w:rsid w:val="00B90C55"/>
    <w:rsid w:val="00B90DA9"/>
    <w:rsid w:val="00B91C58"/>
    <w:rsid w:val="00B91F35"/>
    <w:rsid w:val="00B92166"/>
    <w:rsid w:val="00B92345"/>
    <w:rsid w:val="00B9362A"/>
    <w:rsid w:val="00B937E5"/>
    <w:rsid w:val="00B942EF"/>
    <w:rsid w:val="00B94800"/>
    <w:rsid w:val="00B9580D"/>
    <w:rsid w:val="00B958DC"/>
    <w:rsid w:val="00B960CD"/>
    <w:rsid w:val="00B96115"/>
    <w:rsid w:val="00B96398"/>
    <w:rsid w:val="00B96863"/>
    <w:rsid w:val="00B96997"/>
    <w:rsid w:val="00B974CE"/>
    <w:rsid w:val="00BA017D"/>
    <w:rsid w:val="00BA0494"/>
    <w:rsid w:val="00BA0E6D"/>
    <w:rsid w:val="00BA155A"/>
    <w:rsid w:val="00BA15E6"/>
    <w:rsid w:val="00BA18F4"/>
    <w:rsid w:val="00BA1D7A"/>
    <w:rsid w:val="00BA1DCB"/>
    <w:rsid w:val="00BA204B"/>
    <w:rsid w:val="00BA2266"/>
    <w:rsid w:val="00BA22C7"/>
    <w:rsid w:val="00BA2F73"/>
    <w:rsid w:val="00BA365D"/>
    <w:rsid w:val="00BA3E8B"/>
    <w:rsid w:val="00BA4717"/>
    <w:rsid w:val="00BA4832"/>
    <w:rsid w:val="00BA4C82"/>
    <w:rsid w:val="00BA4F98"/>
    <w:rsid w:val="00BA5094"/>
    <w:rsid w:val="00BA5B6D"/>
    <w:rsid w:val="00BA6919"/>
    <w:rsid w:val="00BA6F78"/>
    <w:rsid w:val="00BA7038"/>
    <w:rsid w:val="00BA76D8"/>
    <w:rsid w:val="00BB0EF1"/>
    <w:rsid w:val="00BB0FEE"/>
    <w:rsid w:val="00BB1053"/>
    <w:rsid w:val="00BB1EFE"/>
    <w:rsid w:val="00BB2B15"/>
    <w:rsid w:val="00BB2F12"/>
    <w:rsid w:val="00BB3174"/>
    <w:rsid w:val="00BB3201"/>
    <w:rsid w:val="00BB326F"/>
    <w:rsid w:val="00BB3766"/>
    <w:rsid w:val="00BB52A2"/>
    <w:rsid w:val="00BB537F"/>
    <w:rsid w:val="00BB5B5C"/>
    <w:rsid w:val="00BB5F12"/>
    <w:rsid w:val="00BB5FF7"/>
    <w:rsid w:val="00BB6891"/>
    <w:rsid w:val="00BB72CD"/>
    <w:rsid w:val="00BB7676"/>
    <w:rsid w:val="00BC07FF"/>
    <w:rsid w:val="00BC0E54"/>
    <w:rsid w:val="00BC0E7D"/>
    <w:rsid w:val="00BC1E5E"/>
    <w:rsid w:val="00BC29F0"/>
    <w:rsid w:val="00BC2B3F"/>
    <w:rsid w:val="00BC2DBD"/>
    <w:rsid w:val="00BC2F6D"/>
    <w:rsid w:val="00BC36A0"/>
    <w:rsid w:val="00BC3752"/>
    <w:rsid w:val="00BC379F"/>
    <w:rsid w:val="00BC3FF3"/>
    <w:rsid w:val="00BC43D9"/>
    <w:rsid w:val="00BC4AED"/>
    <w:rsid w:val="00BC5CEF"/>
    <w:rsid w:val="00BC5FA1"/>
    <w:rsid w:val="00BC6376"/>
    <w:rsid w:val="00BC6AA0"/>
    <w:rsid w:val="00BC6C31"/>
    <w:rsid w:val="00BC6CF4"/>
    <w:rsid w:val="00BC6FF1"/>
    <w:rsid w:val="00BC7110"/>
    <w:rsid w:val="00BC720A"/>
    <w:rsid w:val="00BC7D25"/>
    <w:rsid w:val="00BC7EE8"/>
    <w:rsid w:val="00BD07D6"/>
    <w:rsid w:val="00BD085A"/>
    <w:rsid w:val="00BD08EC"/>
    <w:rsid w:val="00BD153E"/>
    <w:rsid w:val="00BD16E9"/>
    <w:rsid w:val="00BD182D"/>
    <w:rsid w:val="00BD1EE6"/>
    <w:rsid w:val="00BD23CC"/>
    <w:rsid w:val="00BD2B81"/>
    <w:rsid w:val="00BD35CB"/>
    <w:rsid w:val="00BD39E2"/>
    <w:rsid w:val="00BD55B8"/>
    <w:rsid w:val="00BD5C5F"/>
    <w:rsid w:val="00BD5ECF"/>
    <w:rsid w:val="00BD6A69"/>
    <w:rsid w:val="00BD6B31"/>
    <w:rsid w:val="00BD74F9"/>
    <w:rsid w:val="00BD7FFE"/>
    <w:rsid w:val="00BE071E"/>
    <w:rsid w:val="00BE074B"/>
    <w:rsid w:val="00BE095D"/>
    <w:rsid w:val="00BE1769"/>
    <w:rsid w:val="00BE1AD8"/>
    <w:rsid w:val="00BE1D91"/>
    <w:rsid w:val="00BE208C"/>
    <w:rsid w:val="00BE30F3"/>
    <w:rsid w:val="00BE317A"/>
    <w:rsid w:val="00BE321C"/>
    <w:rsid w:val="00BE42D7"/>
    <w:rsid w:val="00BE44DB"/>
    <w:rsid w:val="00BE579C"/>
    <w:rsid w:val="00BE5943"/>
    <w:rsid w:val="00BE6B4C"/>
    <w:rsid w:val="00BE733E"/>
    <w:rsid w:val="00BE7793"/>
    <w:rsid w:val="00BE794B"/>
    <w:rsid w:val="00BF0012"/>
    <w:rsid w:val="00BF07B1"/>
    <w:rsid w:val="00BF0A47"/>
    <w:rsid w:val="00BF0DDC"/>
    <w:rsid w:val="00BF13FE"/>
    <w:rsid w:val="00BF19AF"/>
    <w:rsid w:val="00BF1E8D"/>
    <w:rsid w:val="00BF22D9"/>
    <w:rsid w:val="00BF266B"/>
    <w:rsid w:val="00BF2980"/>
    <w:rsid w:val="00BF2BB0"/>
    <w:rsid w:val="00BF2D31"/>
    <w:rsid w:val="00BF2F6C"/>
    <w:rsid w:val="00BF3726"/>
    <w:rsid w:val="00BF3918"/>
    <w:rsid w:val="00BF3972"/>
    <w:rsid w:val="00BF3B79"/>
    <w:rsid w:val="00BF3E04"/>
    <w:rsid w:val="00BF4EB6"/>
    <w:rsid w:val="00BF54A6"/>
    <w:rsid w:val="00BF5B68"/>
    <w:rsid w:val="00BF6573"/>
    <w:rsid w:val="00BF6CCD"/>
    <w:rsid w:val="00BF72E7"/>
    <w:rsid w:val="00BF799B"/>
    <w:rsid w:val="00BF7CC3"/>
    <w:rsid w:val="00BF7D62"/>
    <w:rsid w:val="00BF7E04"/>
    <w:rsid w:val="00C001A9"/>
    <w:rsid w:val="00C00622"/>
    <w:rsid w:val="00C00E37"/>
    <w:rsid w:val="00C01D60"/>
    <w:rsid w:val="00C024AF"/>
    <w:rsid w:val="00C02B73"/>
    <w:rsid w:val="00C02C37"/>
    <w:rsid w:val="00C03E35"/>
    <w:rsid w:val="00C047C5"/>
    <w:rsid w:val="00C04842"/>
    <w:rsid w:val="00C04AF5"/>
    <w:rsid w:val="00C04CAF"/>
    <w:rsid w:val="00C05277"/>
    <w:rsid w:val="00C05FB8"/>
    <w:rsid w:val="00C061F8"/>
    <w:rsid w:val="00C063B5"/>
    <w:rsid w:val="00C06592"/>
    <w:rsid w:val="00C0774B"/>
    <w:rsid w:val="00C079FD"/>
    <w:rsid w:val="00C07E4A"/>
    <w:rsid w:val="00C07F35"/>
    <w:rsid w:val="00C1048A"/>
    <w:rsid w:val="00C11455"/>
    <w:rsid w:val="00C116F5"/>
    <w:rsid w:val="00C11FDD"/>
    <w:rsid w:val="00C1266D"/>
    <w:rsid w:val="00C1285E"/>
    <w:rsid w:val="00C12E31"/>
    <w:rsid w:val="00C12F88"/>
    <w:rsid w:val="00C14191"/>
    <w:rsid w:val="00C1438A"/>
    <w:rsid w:val="00C14D0E"/>
    <w:rsid w:val="00C15005"/>
    <w:rsid w:val="00C15090"/>
    <w:rsid w:val="00C153FD"/>
    <w:rsid w:val="00C1568A"/>
    <w:rsid w:val="00C15838"/>
    <w:rsid w:val="00C15A3D"/>
    <w:rsid w:val="00C15ECC"/>
    <w:rsid w:val="00C161CA"/>
    <w:rsid w:val="00C16231"/>
    <w:rsid w:val="00C16BFC"/>
    <w:rsid w:val="00C171D2"/>
    <w:rsid w:val="00C17504"/>
    <w:rsid w:val="00C175FC"/>
    <w:rsid w:val="00C17636"/>
    <w:rsid w:val="00C17C94"/>
    <w:rsid w:val="00C17EF0"/>
    <w:rsid w:val="00C20111"/>
    <w:rsid w:val="00C20B03"/>
    <w:rsid w:val="00C20E50"/>
    <w:rsid w:val="00C20FA0"/>
    <w:rsid w:val="00C210B0"/>
    <w:rsid w:val="00C211A0"/>
    <w:rsid w:val="00C2167C"/>
    <w:rsid w:val="00C21728"/>
    <w:rsid w:val="00C22811"/>
    <w:rsid w:val="00C22B57"/>
    <w:rsid w:val="00C23450"/>
    <w:rsid w:val="00C2373A"/>
    <w:rsid w:val="00C24234"/>
    <w:rsid w:val="00C243C0"/>
    <w:rsid w:val="00C245BA"/>
    <w:rsid w:val="00C246B5"/>
    <w:rsid w:val="00C2472D"/>
    <w:rsid w:val="00C249AD"/>
    <w:rsid w:val="00C2505C"/>
    <w:rsid w:val="00C2506C"/>
    <w:rsid w:val="00C258DB"/>
    <w:rsid w:val="00C25D19"/>
    <w:rsid w:val="00C267C2"/>
    <w:rsid w:val="00C26927"/>
    <w:rsid w:val="00C26D76"/>
    <w:rsid w:val="00C26FB7"/>
    <w:rsid w:val="00C274CE"/>
    <w:rsid w:val="00C27645"/>
    <w:rsid w:val="00C27AED"/>
    <w:rsid w:val="00C3039B"/>
    <w:rsid w:val="00C3046A"/>
    <w:rsid w:val="00C305F9"/>
    <w:rsid w:val="00C30EF3"/>
    <w:rsid w:val="00C30F0C"/>
    <w:rsid w:val="00C315F9"/>
    <w:rsid w:val="00C3201D"/>
    <w:rsid w:val="00C32121"/>
    <w:rsid w:val="00C32383"/>
    <w:rsid w:val="00C32719"/>
    <w:rsid w:val="00C32A57"/>
    <w:rsid w:val="00C32A8A"/>
    <w:rsid w:val="00C32D76"/>
    <w:rsid w:val="00C33572"/>
    <w:rsid w:val="00C3481A"/>
    <w:rsid w:val="00C354BA"/>
    <w:rsid w:val="00C35524"/>
    <w:rsid w:val="00C3562B"/>
    <w:rsid w:val="00C35CA6"/>
    <w:rsid w:val="00C360A2"/>
    <w:rsid w:val="00C3701F"/>
    <w:rsid w:val="00C3750B"/>
    <w:rsid w:val="00C37DD3"/>
    <w:rsid w:val="00C40C63"/>
    <w:rsid w:val="00C414BF"/>
    <w:rsid w:val="00C41536"/>
    <w:rsid w:val="00C41562"/>
    <w:rsid w:val="00C4210A"/>
    <w:rsid w:val="00C42201"/>
    <w:rsid w:val="00C42799"/>
    <w:rsid w:val="00C42BDB"/>
    <w:rsid w:val="00C42C5D"/>
    <w:rsid w:val="00C4421E"/>
    <w:rsid w:val="00C4494D"/>
    <w:rsid w:val="00C44FF1"/>
    <w:rsid w:val="00C45AAC"/>
    <w:rsid w:val="00C466B9"/>
    <w:rsid w:val="00C46810"/>
    <w:rsid w:val="00C470B3"/>
    <w:rsid w:val="00C47B0D"/>
    <w:rsid w:val="00C47F38"/>
    <w:rsid w:val="00C5059C"/>
    <w:rsid w:val="00C50667"/>
    <w:rsid w:val="00C50D28"/>
    <w:rsid w:val="00C50F1E"/>
    <w:rsid w:val="00C51010"/>
    <w:rsid w:val="00C511F9"/>
    <w:rsid w:val="00C51719"/>
    <w:rsid w:val="00C51B2B"/>
    <w:rsid w:val="00C51DFA"/>
    <w:rsid w:val="00C52BC0"/>
    <w:rsid w:val="00C53945"/>
    <w:rsid w:val="00C53A77"/>
    <w:rsid w:val="00C53D02"/>
    <w:rsid w:val="00C54E40"/>
    <w:rsid w:val="00C55979"/>
    <w:rsid w:val="00C55A6B"/>
    <w:rsid w:val="00C55C6B"/>
    <w:rsid w:val="00C560D3"/>
    <w:rsid w:val="00C5610D"/>
    <w:rsid w:val="00C56A33"/>
    <w:rsid w:val="00C56C85"/>
    <w:rsid w:val="00C56D08"/>
    <w:rsid w:val="00C571B1"/>
    <w:rsid w:val="00C60EBF"/>
    <w:rsid w:val="00C616A7"/>
    <w:rsid w:val="00C61C33"/>
    <w:rsid w:val="00C6223A"/>
    <w:rsid w:val="00C62BD9"/>
    <w:rsid w:val="00C62FF5"/>
    <w:rsid w:val="00C633FF"/>
    <w:rsid w:val="00C634CA"/>
    <w:rsid w:val="00C63968"/>
    <w:rsid w:val="00C63F05"/>
    <w:rsid w:val="00C63F2D"/>
    <w:rsid w:val="00C64095"/>
    <w:rsid w:val="00C64F28"/>
    <w:rsid w:val="00C651B4"/>
    <w:rsid w:val="00C651C2"/>
    <w:rsid w:val="00C652F2"/>
    <w:rsid w:val="00C656B2"/>
    <w:rsid w:val="00C65E00"/>
    <w:rsid w:val="00C65F35"/>
    <w:rsid w:val="00C660AA"/>
    <w:rsid w:val="00C662EB"/>
    <w:rsid w:val="00C66442"/>
    <w:rsid w:val="00C66458"/>
    <w:rsid w:val="00C666E2"/>
    <w:rsid w:val="00C66CBF"/>
    <w:rsid w:val="00C66D7B"/>
    <w:rsid w:val="00C66DB9"/>
    <w:rsid w:val="00C66F97"/>
    <w:rsid w:val="00C6702C"/>
    <w:rsid w:val="00C673A3"/>
    <w:rsid w:val="00C6742E"/>
    <w:rsid w:val="00C67859"/>
    <w:rsid w:val="00C703C5"/>
    <w:rsid w:val="00C70C68"/>
    <w:rsid w:val="00C70E34"/>
    <w:rsid w:val="00C71065"/>
    <w:rsid w:val="00C71116"/>
    <w:rsid w:val="00C7154B"/>
    <w:rsid w:val="00C71B2E"/>
    <w:rsid w:val="00C71E0F"/>
    <w:rsid w:val="00C71F8D"/>
    <w:rsid w:val="00C72BD5"/>
    <w:rsid w:val="00C72C8F"/>
    <w:rsid w:val="00C72D59"/>
    <w:rsid w:val="00C73182"/>
    <w:rsid w:val="00C73409"/>
    <w:rsid w:val="00C736D4"/>
    <w:rsid w:val="00C73D57"/>
    <w:rsid w:val="00C73F14"/>
    <w:rsid w:val="00C73F47"/>
    <w:rsid w:val="00C74591"/>
    <w:rsid w:val="00C74608"/>
    <w:rsid w:val="00C74D94"/>
    <w:rsid w:val="00C754A1"/>
    <w:rsid w:val="00C755A0"/>
    <w:rsid w:val="00C758EC"/>
    <w:rsid w:val="00C75DDE"/>
    <w:rsid w:val="00C75E27"/>
    <w:rsid w:val="00C75E4F"/>
    <w:rsid w:val="00C760CC"/>
    <w:rsid w:val="00C7692F"/>
    <w:rsid w:val="00C7693C"/>
    <w:rsid w:val="00C76AD7"/>
    <w:rsid w:val="00C76E22"/>
    <w:rsid w:val="00C76F8A"/>
    <w:rsid w:val="00C773B3"/>
    <w:rsid w:val="00C775BA"/>
    <w:rsid w:val="00C775D5"/>
    <w:rsid w:val="00C7786E"/>
    <w:rsid w:val="00C77E0B"/>
    <w:rsid w:val="00C81008"/>
    <w:rsid w:val="00C8178A"/>
    <w:rsid w:val="00C81A01"/>
    <w:rsid w:val="00C825FA"/>
    <w:rsid w:val="00C82ECC"/>
    <w:rsid w:val="00C83B42"/>
    <w:rsid w:val="00C840C0"/>
    <w:rsid w:val="00C8492A"/>
    <w:rsid w:val="00C8542A"/>
    <w:rsid w:val="00C85574"/>
    <w:rsid w:val="00C86427"/>
    <w:rsid w:val="00C8665F"/>
    <w:rsid w:val="00C868BC"/>
    <w:rsid w:val="00C86D41"/>
    <w:rsid w:val="00C907BE"/>
    <w:rsid w:val="00C9081A"/>
    <w:rsid w:val="00C90921"/>
    <w:rsid w:val="00C90FB2"/>
    <w:rsid w:val="00C9174E"/>
    <w:rsid w:val="00C9179F"/>
    <w:rsid w:val="00C91AC5"/>
    <w:rsid w:val="00C91B6F"/>
    <w:rsid w:val="00C91EF1"/>
    <w:rsid w:val="00C92081"/>
    <w:rsid w:val="00C92B1B"/>
    <w:rsid w:val="00C92C4D"/>
    <w:rsid w:val="00C93463"/>
    <w:rsid w:val="00C93B14"/>
    <w:rsid w:val="00C93CD3"/>
    <w:rsid w:val="00C9463E"/>
    <w:rsid w:val="00C9488B"/>
    <w:rsid w:val="00C94BF5"/>
    <w:rsid w:val="00C95B65"/>
    <w:rsid w:val="00C95EF7"/>
    <w:rsid w:val="00C96920"/>
    <w:rsid w:val="00C969F0"/>
    <w:rsid w:val="00C96C32"/>
    <w:rsid w:val="00C971B5"/>
    <w:rsid w:val="00C9756A"/>
    <w:rsid w:val="00C977B9"/>
    <w:rsid w:val="00CA05AA"/>
    <w:rsid w:val="00CA0A1D"/>
    <w:rsid w:val="00CA175A"/>
    <w:rsid w:val="00CA1D01"/>
    <w:rsid w:val="00CA1F0C"/>
    <w:rsid w:val="00CA26C9"/>
    <w:rsid w:val="00CA2AF5"/>
    <w:rsid w:val="00CA4034"/>
    <w:rsid w:val="00CA40AF"/>
    <w:rsid w:val="00CA456B"/>
    <w:rsid w:val="00CA4584"/>
    <w:rsid w:val="00CA4A21"/>
    <w:rsid w:val="00CA4D7B"/>
    <w:rsid w:val="00CA6301"/>
    <w:rsid w:val="00CA6594"/>
    <w:rsid w:val="00CA6B89"/>
    <w:rsid w:val="00CA6ED1"/>
    <w:rsid w:val="00CA768C"/>
    <w:rsid w:val="00CB0C11"/>
    <w:rsid w:val="00CB0E32"/>
    <w:rsid w:val="00CB1E35"/>
    <w:rsid w:val="00CB319E"/>
    <w:rsid w:val="00CB32FA"/>
    <w:rsid w:val="00CB36F3"/>
    <w:rsid w:val="00CB3B4C"/>
    <w:rsid w:val="00CB4516"/>
    <w:rsid w:val="00CB47D2"/>
    <w:rsid w:val="00CB5226"/>
    <w:rsid w:val="00CB5480"/>
    <w:rsid w:val="00CB5833"/>
    <w:rsid w:val="00CB5D06"/>
    <w:rsid w:val="00CB6310"/>
    <w:rsid w:val="00CB6A50"/>
    <w:rsid w:val="00CB6AF2"/>
    <w:rsid w:val="00CB6BB2"/>
    <w:rsid w:val="00CB6DEF"/>
    <w:rsid w:val="00CB6F1C"/>
    <w:rsid w:val="00CB713C"/>
    <w:rsid w:val="00CB716B"/>
    <w:rsid w:val="00CB7312"/>
    <w:rsid w:val="00CB7C30"/>
    <w:rsid w:val="00CC00F9"/>
    <w:rsid w:val="00CC0A26"/>
    <w:rsid w:val="00CC0E8B"/>
    <w:rsid w:val="00CC0F91"/>
    <w:rsid w:val="00CC129A"/>
    <w:rsid w:val="00CC1597"/>
    <w:rsid w:val="00CC1BA2"/>
    <w:rsid w:val="00CC1C08"/>
    <w:rsid w:val="00CC28B8"/>
    <w:rsid w:val="00CC2960"/>
    <w:rsid w:val="00CC3685"/>
    <w:rsid w:val="00CC3779"/>
    <w:rsid w:val="00CC37C2"/>
    <w:rsid w:val="00CC3FDD"/>
    <w:rsid w:val="00CC50F9"/>
    <w:rsid w:val="00CC52AB"/>
    <w:rsid w:val="00CC5ADA"/>
    <w:rsid w:val="00CC5D2D"/>
    <w:rsid w:val="00CC7335"/>
    <w:rsid w:val="00CC783A"/>
    <w:rsid w:val="00CC7D0A"/>
    <w:rsid w:val="00CC7F5F"/>
    <w:rsid w:val="00CD0EBE"/>
    <w:rsid w:val="00CD15CF"/>
    <w:rsid w:val="00CD1D7E"/>
    <w:rsid w:val="00CD1E21"/>
    <w:rsid w:val="00CD28BB"/>
    <w:rsid w:val="00CD2E18"/>
    <w:rsid w:val="00CD2E90"/>
    <w:rsid w:val="00CD30C9"/>
    <w:rsid w:val="00CD3613"/>
    <w:rsid w:val="00CD3D2A"/>
    <w:rsid w:val="00CD42E8"/>
    <w:rsid w:val="00CD5185"/>
    <w:rsid w:val="00CD55F6"/>
    <w:rsid w:val="00CD6B81"/>
    <w:rsid w:val="00CD72BD"/>
    <w:rsid w:val="00CD72CF"/>
    <w:rsid w:val="00CD7343"/>
    <w:rsid w:val="00CD74CF"/>
    <w:rsid w:val="00CD7569"/>
    <w:rsid w:val="00CD7D41"/>
    <w:rsid w:val="00CE0688"/>
    <w:rsid w:val="00CE0BD1"/>
    <w:rsid w:val="00CE0C27"/>
    <w:rsid w:val="00CE12FF"/>
    <w:rsid w:val="00CE1494"/>
    <w:rsid w:val="00CE268D"/>
    <w:rsid w:val="00CE2840"/>
    <w:rsid w:val="00CE42CF"/>
    <w:rsid w:val="00CE44AA"/>
    <w:rsid w:val="00CE4F07"/>
    <w:rsid w:val="00CE5B3B"/>
    <w:rsid w:val="00CE5CA0"/>
    <w:rsid w:val="00CE626A"/>
    <w:rsid w:val="00CE6E28"/>
    <w:rsid w:val="00CE71EA"/>
    <w:rsid w:val="00CE71F2"/>
    <w:rsid w:val="00CE7578"/>
    <w:rsid w:val="00CE76F3"/>
    <w:rsid w:val="00CE7AB8"/>
    <w:rsid w:val="00CF080B"/>
    <w:rsid w:val="00CF126E"/>
    <w:rsid w:val="00CF1992"/>
    <w:rsid w:val="00CF1BB4"/>
    <w:rsid w:val="00CF1DB1"/>
    <w:rsid w:val="00CF201E"/>
    <w:rsid w:val="00CF2043"/>
    <w:rsid w:val="00CF2535"/>
    <w:rsid w:val="00CF2C32"/>
    <w:rsid w:val="00CF32A7"/>
    <w:rsid w:val="00CF3610"/>
    <w:rsid w:val="00CF3982"/>
    <w:rsid w:val="00CF3B18"/>
    <w:rsid w:val="00CF3D09"/>
    <w:rsid w:val="00CF540E"/>
    <w:rsid w:val="00CF59FD"/>
    <w:rsid w:val="00CF5D44"/>
    <w:rsid w:val="00CF641C"/>
    <w:rsid w:val="00CF6A21"/>
    <w:rsid w:val="00CF7BB3"/>
    <w:rsid w:val="00CF7C4D"/>
    <w:rsid w:val="00CF7E3F"/>
    <w:rsid w:val="00CF7FA6"/>
    <w:rsid w:val="00D00185"/>
    <w:rsid w:val="00D001D7"/>
    <w:rsid w:val="00D015B3"/>
    <w:rsid w:val="00D01D24"/>
    <w:rsid w:val="00D03140"/>
    <w:rsid w:val="00D0324F"/>
    <w:rsid w:val="00D04226"/>
    <w:rsid w:val="00D044F0"/>
    <w:rsid w:val="00D05329"/>
    <w:rsid w:val="00D05623"/>
    <w:rsid w:val="00D057E7"/>
    <w:rsid w:val="00D0583C"/>
    <w:rsid w:val="00D05B24"/>
    <w:rsid w:val="00D0680E"/>
    <w:rsid w:val="00D06FEC"/>
    <w:rsid w:val="00D07011"/>
    <w:rsid w:val="00D078C9"/>
    <w:rsid w:val="00D07BDA"/>
    <w:rsid w:val="00D10555"/>
    <w:rsid w:val="00D1088B"/>
    <w:rsid w:val="00D11503"/>
    <w:rsid w:val="00D116DF"/>
    <w:rsid w:val="00D119AC"/>
    <w:rsid w:val="00D11AFA"/>
    <w:rsid w:val="00D1247D"/>
    <w:rsid w:val="00D12967"/>
    <w:rsid w:val="00D12B76"/>
    <w:rsid w:val="00D13441"/>
    <w:rsid w:val="00D137D1"/>
    <w:rsid w:val="00D13E66"/>
    <w:rsid w:val="00D14060"/>
    <w:rsid w:val="00D14241"/>
    <w:rsid w:val="00D14B3C"/>
    <w:rsid w:val="00D14F8D"/>
    <w:rsid w:val="00D1502F"/>
    <w:rsid w:val="00D15090"/>
    <w:rsid w:val="00D150FA"/>
    <w:rsid w:val="00D15234"/>
    <w:rsid w:val="00D15650"/>
    <w:rsid w:val="00D15D22"/>
    <w:rsid w:val="00D15DD8"/>
    <w:rsid w:val="00D162BF"/>
    <w:rsid w:val="00D1637A"/>
    <w:rsid w:val="00D164AD"/>
    <w:rsid w:val="00D166BF"/>
    <w:rsid w:val="00D17174"/>
    <w:rsid w:val="00D173B5"/>
    <w:rsid w:val="00D179D4"/>
    <w:rsid w:val="00D17AC8"/>
    <w:rsid w:val="00D17F4D"/>
    <w:rsid w:val="00D2068F"/>
    <w:rsid w:val="00D20B52"/>
    <w:rsid w:val="00D216C5"/>
    <w:rsid w:val="00D21710"/>
    <w:rsid w:val="00D21ACA"/>
    <w:rsid w:val="00D21D44"/>
    <w:rsid w:val="00D21F00"/>
    <w:rsid w:val="00D21F3E"/>
    <w:rsid w:val="00D21F79"/>
    <w:rsid w:val="00D225A7"/>
    <w:rsid w:val="00D23069"/>
    <w:rsid w:val="00D2354E"/>
    <w:rsid w:val="00D238AA"/>
    <w:rsid w:val="00D239DC"/>
    <w:rsid w:val="00D23EBB"/>
    <w:rsid w:val="00D2417F"/>
    <w:rsid w:val="00D244F6"/>
    <w:rsid w:val="00D24F7B"/>
    <w:rsid w:val="00D25B8C"/>
    <w:rsid w:val="00D25C75"/>
    <w:rsid w:val="00D25E99"/>
    <w:rsid w:val="00D25F2C"/>
    <w:rsid w:val="00D26041"/>
    <w:rsid w:val="00D26652"/>
    <w:rsid w:val="00D26925"/>
    <w:rsid w:val="00D26A63"/>
    <w:rsid w:val="00D26E1F"/>
    <w:rsid w:val="00D2720C"/>
    <w:rsid w:val="00D275AF"/>
    <w:rsid w:val="00D276AC"/>
    <w:rsid w:val="00D3060C"/>
    <w:rsid w:val="00D314D9"/>
    <w:rsid w:val="00D31A07"/>
    <w:rsid w:val="00D31BDD"/>
    <w:rsid w:val="00D31EC6"/>
    <w:rsid w:val="00D32180"/>
    <w:rsid w:val="00D32226"/>
    <w:rsid w:val="00D32680"/>
    <w:rsid w:val="00D3274B"/>
    <w:rsid w:val="00D32B86"/>
    <w:rsid w:val="00D33E10"/>
    <w:rsid w:val="00D34453"/>
    <w:rsid w:val="00D345FF"/>
    <w:rsid w:val="00D349AA"/>
    <w:rsid w:val="00D34AF3"/>
    <w:rsid w:val="00D3579E"/>
    <w:rsid w:val="00D35F6B"/>
    <w:rsid w:val="00D3622F"/>
    <w:rsid w:val="00D36A8D"/>
    <w:rsid w:val="00D3726C"/>
    <w:rsid w:val="00D372E7"/>
    <w:rsid w:val="00D378E4"/>
    <w:rsid w:val="00D37AE5"/>
    <w:rsid w:val="00D37F88"/>
    <w:rsid w:val="00D4002A"/>
    <w:rsid w:val="00D40736"/>
    <w:rsid w:val="00D40CD3"/>
    <w:rsid w:val="00D40D26"/>
    <w:rsid w:val="00D40E99"/>
    <w:rsid w:val="00D41ACD"/>
    <w:rsid w:val="00D41F04"/>
    <w:rsid w:val="00D41FC7"/>
    <w:rsid w:val="00D42FE1"/>
    <w:rsid w:val="00D435A1"/>
    <w:rsid w:val="00D43EF6"/>
    <w:rsid w:val="00D448E8"/>
    <w:rsid w:val="00D44A07"/>
    <w:rsid w:val="00D44F65"/>
    <w:rsid w:val="00D4505B"/>
    <w:rsid w:val="00D45065"/>
    <w:rsid w:val="00D45809"/>
    <w:rsid w:val="00D45F5B"/>
    <w:rsid w:val="00D463FD"/>
    <w:rsid w:val="00D46A75"/>
    <w:rsid w:val="00D46DFB"/>
    <w:rsid w:val="00D470F3"/>
    <w:rsid w:val="00D47981"/>
    <w:rsid w:val="00D479FC"/>
    <w:rsid w:val="00D47CF3"/>
    <w:rsid w:val="00D50865"/>
    <w:rsid w:val="00D50F7C"/>
    <w:rsid w:val="00D51023"/>
    <w:rsid w:val="00D51201"/>
    <w:rsid w:val="00D51B18"/>
    <w:rsid w:val="00D51F8C"/>
    <w:rsid w:val="00D52392"/>
    <w:rsid w:val="00D52520"/>
    <w:rsid w:val="00D52830"/>
    <w:rsid w:val="00D52862"/>
    <w:rsid w:val="00D52AD2"/>
    <w:rsid w:val="00D5335F"/>
    <w:rsid w:val="00D53385"/>
    <w:rsid w:val="00D53739"/>
    <w:rsid w:val="00D53754"/>
    <w:rsid w:val="00D53B5D"/>
    <w:rsid w:val="00D53CCF"/>
    <w:rsid w:val="00D53E32"/>
    <w:rsid w:val="00D54616"/>
    <w:rsid w:val="00D54AF2"/>
    <w:rsid w:val="00D55182"/>
    <w:rsid w:val="00D559F8"/>
    <w:rsid w:val="00D55FB1"/>
    <w:rsid w:val="00D5660B"/>
    <w:rsid w:val="00D56843"/>
    <w:rsid w:val="00D56BC2"/>
    <w:rsid w:val="00D56CD3"/>
    <w:rsid w:val="00D56F35"/>
    <w:rsid w:val="00D57365"/>
    <w:rsid w:val="00D57597"/>
    <w:rsid w:val="00D579C3"/>
    <w:rsid w:val="00D57DFF"/>
    <w:rsid w:val="00D605B1"/>
    <w:rsid w:val="00D606E6"/>
    <w:rsid w:val="00D60A9F"/>
    <w:rsid w:val="00D60D6A"/>
    <w:rsid w:val="00D60EA0"/>
    <w:rsid w:val="00D626F8"/>
    <w:rsid w:val="00D6275C"/>
    <w:rsid w:val="00D62C8F"/>
    <w:rsid w:val="00D63640"/>
    <w:rsid w:val="00D63E08"/>
    <w:rsid w:val="00D64BC3"/>
    <w:rsid w:val="00D651AC"/>
    <w:rsid w:val="00D6588E"/>
    <w:rsid w:val="00D6691B"/>
    <w:rsid w:val="00D66ADA"/>
    <w:rsid w:val="00D67970"/>
    <w:rsid w:val="00D67E5B"/>
    <w:rsid w:val="00D67F2A"/>
    <w:rsid w:val="00D70CC5"/>
    <w:rsid w:val="00D710F1"/>
    <w:rsid w:val="00D711B3"/>
    <w:rsid w:val="00D72FA2"/>
    <w:rsid w:val="00D73201"/>
    <w:rsid w:val="00D7374A"/>
    <w:rsid w:val="00D739A9"/>
    <w:rsid w:val="00D73AC3"/>
    <w:rsid w:val="00D73F0A"/>
    <w:rsid w:val="00D74175"/>
    <w:rsid w:val="00D74F28"/>
    <w:rsid w:val="00D751D0"/>
    <w:rsid w:val="00D7532F"/>
    <w:rsid w:val="00D762DD"/>
    <w:rsid w:val="00D767DD"/>
    <w:rsid w:val="00D76E99"/>
    <w:rsid w:val="00D76EDA"/>
    <w:rsid w:val="00D773E2"/>
    <w:rsid w:val="00D77EA8"/>
    <w:rsid w:val="00D8011C"/>
    <w:rsid w:val="00D801BB"/>
    <w:rsid w:val="00D806FC"/>
    <w:rsid w:val="00D812CE"/>
    <w:rsid w:val="00D8192A"/>
    <w:rsid w:val="00D82CA7"/>
    <w:rsid w:val="00D83233"/>
    <w:rsid w:val="00D83895"/>
    <w:rsid w:val="00D84166"/>
    <w:rsid w:val="00D84261"/>
    <w:rsid w:val="00D84F24"/>
    <w:rsid w:val="00D852F2"/>
    <w:rsid w:val="00D8532F"/>
    <w:rsid w:val="00D85674"/>
    <w:rsid w:val="00D86186"/>
    <w:rsid w:val="00D87508"/>
    <w:rsid w:val="00D8758C"/>
    <w:rsid w:val="00D8769B"/>
    <w:rsid w:val="00D90CA5"/>
    <w:rsid w:val="00D90FE7"/>
    <w:rsid w:val="00D91128"/>
    <w:rsid w:val="00D9143B"/>
    <w:rsid w:val="00D91674"/>
    <w:rsid w:val="00D91E1D"/>
    <w:rsid w:val="00D92A21"/>
    <w:rsid w:val="00D92DC3"/>
    <w:rsid w:val="00D931D0"/>
    <w:rsid w:val="00D933FA"/>
    <w:rsid w:val="00D934DB"/>
    <w:rsid w:val="00D939B5"/>
    <w:rsid w:val="00D93A79"/>
    <w:rsid w:val="00D9401A"/>
    <w:rsid w:val="00D94057"/>
    <w:rsid w:val="00D956E0"/>
    <w:rsid w:val="00D95BCA"/>
    <w:rsid w:val="00D95F1F"/>
    <w:rsid w:val="00D961F0"/>
    <w:rsid w:val="00D96DA4"/>
    <w:rsid w:val="00D97AAE"/>
    <w:rsid w:val="00D97AED"/>
    <w:rsid w:val="00D97C27"/>
    <w:rsid w:val="00D97DE5"/>
    <w:rsid w:val="00DA0029"/>
    <w:rsid w:val="00DA0114"/>
    <w:rsid w:val="00DA0316"/>
    <w:rsid w:val="00DA1050"/>
    <w:rsid w:val="00DA10C8"/>
    <w:rsid w:val="00DA1B4F"/>
    <w:rsid w:val="00DA1D41"/>
    <w:rsid w:val="00DA1F00"/>
    <w:rsid w:val="00DA2A03"/>
    <w:rsid w:val="00DA2A72"/>
    <w:rsid w:val="00DA2CD0"/>
    <w:rsid w:val="00DA3453"/>
    <w:rsid w:val="00DA4326"/>
    <w:rsid w:val="00DA52E0"/>
    <w:rsid w:val="00DA5445"/>
    <w:rsid w:val="00DA59D5"/>
    <w:rsid w:val="00DA6CBC"/>
    <w:rsid w:val="00DA78B5"/>
    <w:rsid w:val="00DA7C31"/>
    <w:rsid w:val="00DA7D69"/>
    <w:rsid w:val="00DA7FB5"/>
    <w:rsid w:val="00DA7FF5"/>
    <w:rsid w:val="00DB009C"/>
    <w:rsid w:val="00DB01F0"/>
    <w:rsid w:val="00DB03F5"/>
    <w:rsid w:val="00DB05C0"/>
    <w:rsid w:val="00DB093F"/>
    <w:rsid w:val="00DB10FB"/>
    <w:rsid w:val="00DB121F"/>
    <w:rsid w:val="00DB122A"/>
    <w:rsid w:val="00DB1398"/>
    <w:rsid w:val="00DB15ED"/>
    <w:rsid w:val="00DB1B27"/>
    <w:rsid w:val="00DB1C78"/>
    <w:rsid w:val="00DB240B"/>
    <w:rsid w:val="00DB29D7"/>
    <w:rsid w:val="00DB320D"/>
    <w:rsid w:val="00DB43E2"/>
    <w:rsid w:val="00DB4741"/>
    <w:rsid w:val="00DB546A"/>
    <w:rsid w:val="00DB54B8"/>
    <w:rsid w:val="00DB57FE"/>
    <w:rsid w:val="00DB58F7"/>
    <w:rsid w:val="00DB60CB"/>
    <w:rsid w:val="00DB668C"/>
    <w:rsid w:val="00DB674A"/>
    <w:rsid w:val="00DB6C2C"/>
    <w:rsid w:val="00DB7092"/>
    <w:rsid w:val="00DB7304"/>
    <w:rsid w:val="00DB748F"/>
    <w:rsid w:val="00DB7628"/>
    <w:rsid w:val="00DB7F92"/>
    <w:rsid w:val="00DC0944"/>
    <w:rsid w:val="00DC11D5"/>
    <w:rsid w:val="00DC1579"/>
    <w:rsid w:val="00DC1A34"/>
    <w:rsid w:val="00DC1B08"/>
    <w:rsid w:val="00DC2290"/>
    <w:rsid w:val="00DC2557"/>
    <w:rsid w:val="00DC268C"/>
    <w:rsid w:val="00DC34DA"/>
    <w:rsid w:val="00DC3AA6"/>
    <w:rsid w:val="00DC3AC4"/>
    <w:rsid w:val="00DC3D71"/>
    <w:rsid w:val="00DC4097"/>
    <w:rsid w:val="00DC4920"/>
    <w:rsid w:val="00DC4CEB"/>
    <w:rsid w:val="00DC4E83"/>
    <w:rsid w:val="00DC57A0"/>
    <w:rsid w:val="00DC5A4E"/>
    <w:rsid w:val="00DC5BAF"/>
    <w:rsid w:val="00DC5CA8"/>
    <w:rsid w:val="00DC5CC0"/>
    <w:rsid w:val="00DC5DF9"/>
    <w:rsid w:val="00DC6EE0"/>
    <w:rsid w:val="00DC79E7"/>
    <w:rsid w:val="00DC7BA8"/>
    <w:rsid w:val="00DD0525"/>
    <w:rsid w:val="00DD0587"/>
    <w:rsid w:val="00DD0B09"/>
    <w:rsid w:val="00DD0F15"/>
    <w:rsid w:val="00DD124B"/>
    <w:rsid w:val="00DD1566"/>
    <w:rsid w:val="00DD1E8B"/>
    <w:rsid w:val="00DD2810"/>
    <w:rsid w:val="00DD2E30"/>
    <w:rsid w:val="00DD35AE"/>
    <w:rsid w:val="00DD3FD7"/>
    <w:rsid w:val="00DD42B6"/>
    <w:rsid w:val="00DD43F5"/>
    <w:rsid w:val="00DD499E"/>
    <w:rsid w:val="00DD4C30"/>
    <w:rsid w:val="00DD52DA"/>
    <w:rsid w:val="00DD576D"/>
    <w:rsid w:val="00DD5D8E"/>
    <w:rsid w:val="00DD61A3"/>
    <w:rsid w:val="00DD61EE"/>
    <w:rsid w:val="00DD68B6"/>
    <w:rsid w:val="00DD6F4C"/>
    <w:rsid w:val="00DD7019"/>
    <w:rsid w:val="00DD7359"/>
    <w:rsid w:val="00DD737C"/>
    <w:rsid w:val="00DD76DC"/>
    <w:rsid w:val="00DD7A71"/>
    <w:rsid w:val="00DE01F6"/>
    <w:rsid w:val="00DE07C4"/>
    <w:rsid w:val="00DE143D"/>
    <w:rsid w:val="00DE149E"/>
    <w:rsid w:val="00DE1D4D"/>
    <w:rsid w:val="00DE1FA1"/>
    <w:rsid w:val="00DE207C"/>
    <w:rsid w:val="00DE22B5"/>
    <w:rsid w:val="00DE24B5"/>
    <w:rsid w:val="00DE2A75"/>
    <w:rsid w:val="00DE343A"/>
    <w:rsid w:val="00DE41FA"/>
    <w:rsid w:val="00DE440B"/>
    <w:rsid w:val="00DE4540"/>
    <w:rsid w:val="00DE474C"/>
    <w:rsid w:val="00DE4DC0"/>
    <w:rsid w:val="00DE54A5"/>
    <w:rsid w:val="00DE6AFE"/>
    <w:rsid w:val="00DE6C11"/>
    <w:rsid w:val="00DE6C41"/>
    <w:rsid w:val="00DE7154"/>
    <w:rsid w:val="00DE75D4"/>
    <w:rsid w:val="00DE7729"/>
    <w:rsid w:val="00DE775C"/>
    <w:rsid w:val="00DE77C4"/>
    <w:rsid w:val="00DF0026"/>
    <w:rsid w:val="00DF0226"/>
    <w:rsid w:val="00DF04B5"/>
    <w:rsid w:val="00DF06AC"/>
    <w:rsid w:val="00DF0786"/>
    <w:rsid w:val="00DF1209"/>
    <w:rsid w:val="00DF2327"/>
    <w:rsid w:val="00DF293B"/>
    <w:rsid w:val="00DF3E54"/>
    <w:rsid w:val="00DF423F"/>
    <w:rsid w:val="00DF42BE"/>
    <w:rsid w:val="00DF4C3C"/>
    <w:rsid w:val="00DF6F83"/>
    <w:rsid w:val="00E00BAD"/>
    <w:rsid w:val="00E00F96"/>
    <w:rsid w:val="00E0135B"/>
    <w:rsid w:val="00E01476"/>
    <w:rsid w:val="00E019D2"/>
    <w:rsid w:val="00E01A25"/>
    <w:rsid w:val="00E01A8D"/>
    <w:rsid w:val="00E01A9C"/>
    <w:rsid w:val="00E025B6"/>
    <w:rsid w:val="00E026BB"/>
    <w:rsid w:val="00E02884"/>
    <w:rsid w:val="00E028BB"/>
    <w:rsid w:val="00E02D5D"/>
    <w:rsid w:val="00E039C1"/>
    <w:rsid w:val="00E04BF4"/>
    <w:rsid w:val="00E04DBA"/>
    <w:rsid w:val="00E04E5F"/>
    <w:rsid w:val="00E051F5"/>
    <w:rsid w:val="00E05273"/>
    <w:rsid w:val="00E05A38"/>
    <w:rsid w:val="00E05FF0"/>
    <w:rsid w:val="00E066B5"/>
    <w:rsid w:val="00E068EC"/>
    <w:rsid w:val="00E06B3C"/>
    <w:rsid w:val="00E07E70"/>
    <w:rsid w:val="00E1032F"/>
    <w:rsid w:val="00E10DAB"/>
    <w:rsid w:val="00E11AFF"/>
    <w:rsid w:val="00E11DFA"/>
    <w:rsid w:val="00E11E03"/>
    <w:rsid w:val="00E1218F"/>
    <w:rsid w:val="00E12BE0"/>
    <w:rsid w:val="00E130B7"/>
    <w:rsid w:val="00E13287"/>
    <w:rsid w:val="00E13943"/>
    <w:rsid w:val="00E13FF9"/>
    <w:rsid w:val="00E15E2C"/>
    <w:rsid w:val="00E16190"/>
    <w:rsid w:val="00E164B7"/>
    <w:rsid w:val="00E164DD"/>
    <w:rsid w:val="00E16BB6"/>
    <w:rsid w:val="00E16EB0"/>
    <w:rsid w:val="00E1775C"/>
    <w:rsid w:val="00E20C2E"/>
    <w:rsid w:val="00E20C48"/>
    <w:rsid w:val="00E20C7D"/>
    <w:rsid w:val="00E20CFD"/>
    <w:rsid w:val="00E215CF"/>
    <w:rsid w:val="00E216BC"/>
    <w:rsid w:val="00E221FB"/>
    <w:rsid w:val="00E229C2"/>
    <w:rsid w:val="00E22D19"/>
    <w:rsid w:val="00E2380E"/>
    <w:rsid w:val="00E23D6F"/>
    <w:rsid w:val="00E245CD"/>
    <w:rsid w:val="00E24800"/>
    <w:rsid w:val="00E24DAC"/>
    <w:rsid w:val="00E25355"/>
    <w:rsid w:val="00E2599A"/>
    <w:rsid w:val="00E263DD"/>
    <w:rsid w:val="00E272CB"/>
    <w:rsid w:val="00E274E5"/>
    <w:rsid w:val="00E27A0A"/>
    <w:rsid w:val="00E27BA1"/>
    <w:rsid w:val="00E27FA5"/>
    <w:rsid w:val="00E3030A"/>
    <w:rsid w:val="00E309F0"/>
    <w:rsid w:val="00E30DD0"/>
    <w:rsid w:val="00E30E8F"/>
    <w:rsid w:val="00E31026"/>
    <w:rsid w:val="00E314C9"/>
    <w:rsid w:val="00E31871"/>
    <w:rsid w:val="00E318AB"/>
    <w:rsid w:val="00E33D6E"/>
    <w:rsid w:val="00E34682"/>
    <w:rsid w:val="00E349F2"/>
    <w:rsid w:val="00E35087"/>
    <w:rsid w:val="00E35AEC"/>
    <w:rsid w:val="00E35B5D"/>
    <w:rsid w:val="00E3680E"/>
    <w:rsid w:val="00E37455"/>
    <w:rsid w:val="00E377E6"/>
    <w:rsid w:val="00E37B6A"/>
    <w:rsid w:val="00E37BE9"/>
    <w:rsid w:val="00E37F76"/>
    <w:rsid w:val="00E404CA"/>
    <w:rsid w:val="00E40E53"/>
    <w:rsid w:val="00E41265"/>
    <w:rsid w:val="00E41818"/>
    <w:rsid w:val="00E41F07"/>
    <w:rsid w:val="00E4204A"/>
    <w:rsid w:val="00E4222C"/>
    <w:rsid w:val="00E42623"/>
    <w:rsid w:val="00E42929"/>
    <w:rsid w:val="00E42D41"/>
    <w:rsid w:val="00E438AC"/>
    <w:rsid w:val="00E43C4F"/>
    <w:rsid w:val="00E43E28"/>
    <w:rsid w:val="00E44074"/>
    <w:rsid w:val="00E444C3"/>
    <w:rsid w:val="00E44579"/>
    <w:rsid w:val="00E4486B"/>
    <w:rsid w:val="00E44F52"/>
    <w:rsid w:val="00E45475"/>
    <w:rsid w:val="00E45527"/>
    <w:rsid w:val="00E4567E"/>
    <w:rsid w:val="00E4589A"/>
    <w:rsid w:val="00E45D59"/>
    <w:rsid w:val="00E45E3A"/>
    <w:rsid w:val="00E45F41"/>
    <w:rsid w:val="00E4685C"/>
    <w:rsid w:val="00E47223"/>
    <w:rsid w:val="00E476EF"/>
    <w:rsid w:val="00E47B9B"/>
    <w:rsid w:val="00E51C54"/>
    <w:rsid w:val="00E51DA2"/>
    <w:rsid w:val="00E520C7"/>
    <w:rsid w:val="00E524E6"/>
    <w:rsid w:val="00E52724"/>
    <w:rsid w:val="00E5305C"/>
    <w:rsid w:val="00E532B2"/>
    <w:rsid w:val="00E53704"/>
    <w:rsid w:val="00E53A4B"/>
    <w:rsid w:val="00E53FA5"/>
    <w:rsid w:val="00E548BD"/>
    <w:rsid w:val="00E55766"/>
    <w:rsid w:val="00E55C7F"/>
    <w:rsid w:val="00E561B2"/>
    <w:rsid w:val="00E562BF"/>
    <w:rsid w:val="00E562F9"/>
    <w:rsid w:val="00E56303"/>
    <w:rsid w:val="00E5672D"/>
    <w:rsid w:val="00E56804"/>
    <w:rsid w:val="00E56C97"/>
    <w:rsid w:val="00E571B1"/>
    <w:rsid w:val="00E60A5C"/>
    <w:rsid w:val="00E60DFE"/>
    <w:rsid w:val="00E60F74"/>
    <w:rsid w:val="00E61418"/>
    <w:rsid w:val="00E61EE7"/>
    <w:rsid w:val="00E62497"/>
    <w:rsid w:val="00E62B4D"/>
    <w:rsid w:val="00E63841"/>
    <w:rsid w:val="00E63C7E"/>
    <w:rsid w:val="00E63DE7"/>
    <w:rsid w:val="00E644AF"/>
    <w:rsid w:val="00E64B84"/>
    <w:rsid w:val="00E65910"/>
    <w:rsid w:val="00E65BFD"/>
    <w:rsid w:val="00E65D57"/>
    <w:rsid w:val="00E663B0"/>
    <w:rsid w:val="00E67834"/>
    <w:rsid w:val="00E6792F"/>
    <w:rsid w:val="00E702F1"/>
    <w:rsid w:val="00E70D32"/>
    <w:rsid w:val="00E71298"/>
    <w:rsid w:val="00E71646"/>
    <w:rsid w:val="00E7186E"/>
    <w:rsid w:val="00E718A7"/>
    <w:rsid w:val="00E71F31"/>
    <w:rsid w:val="00E72266"/>
    <w:rsid w:val="00E7255A"/>
    <w:rsid w:val="00E727F4"/>
    <w:rsid w:val="00E7293B"/>
    <w:rsid w:val="00E730FE"/>
    <w:rsid w:val="00E7343D"/>
    <w:rsid w:val="00E73DD8"/>
    <w:rsid w:val="00E74317"/>
    <w:rsid w:val="00E74336"/>
    <w:rsid w:val="00E75151"/>
    <w:rsid w:val="00E75677"/>
    <w:rsid w:val="00E75878"/>
    <w:rsid w:val="00E758F9"/>
    <w:rsid w:val="00E75DC7"/>
    <w:rsid w:val="00E76CBD"/>
    <w:rsid w:val="00E76D6D"/>
    <w:rsid w:val="00E77388"/>
    <w:rsid w:val="00E77420"/>
    <w:rsid w:val="00E77A9B"/>
    <w:rsid w:val="00E77E97"/>
    <w:rsid w:val="00E77FFB"/>
    <w:rsid w:val="00E816AB"/>
    <w:rsid w:val="00E817F7"/>
    <w:rsid w:val="00E81B37"/>
    <w:rsid w:val="00E82410"/>
    <w:rsid w:val="00E82B5A"/>
    <w:rsid w:val="00E830CB"/>
    <w:rsid w:val="00E833BE"/>
    <w:rsid w:val="00E83A11"/>
    <w:rsid w:val="00E83B12"/>
    <w:rsid w:val="00E83D6A"/>
    <w:rsid w:val="00E83E5F"/>
    <w:rsid w:val="00E840D2"/>
    <w:rsid w:val="00E844DD"/>
    <w:rsid w:val="00E84ABF"/>
    <w:rsid w:val="00E84ACD"/>
    <w:rsid w:val="00E84DE2"/>
    <w:rsid w:val="00E86058"/>
    <w:rsid w:val="00E862D3"/>
    <w:rsid w:val="00E864FC"/>
    <w:rsid w:val="00E86AE8"/>
    <w:rsid w:val="00E8706B"/>
    <w:rsid w:val="00E872A4"/>
    <w:rsid w:val="00E87405"/>
    <w:rsid w:val="00E90270"/>
    <w:rsid w:val="00E90537"/>
    <w:rsid w:val="00E91406"/>
    <w:rsid w:val="00E922B6"/>
    <w:rsid w:val="00E92301"/>
    <w:rsid w:val="00E92831"/>
    <w:rsid w:val="00E92918"/>
    <w:rsid w:val="00E92F46"/>
    <w:rsid w:val="00E935CE"/>
    <w:rsid w:val="00E93B47"/>
    <w:rsid w:val="00E93CCD"/>
    <w:rsid w:val="00E941D0"/>
    <w:rsid w:val="00E945CC"/>
    <w:rsid w:val="00E94844"/>
    <w:rsid w:val="00E94853"/>
    <w:rsid w:val="00E94BBA"/>
    <w:rsid w:val="00E95436"/>
    <w:rsid w:val="00E95466"/>
    <w:rsid w:val="00E95F8F"/>
    <w:rsid w:val="00E96A85"/>
    <w:rsid w:val="00E96AD4"/>
    <w:rsid w:val="00E9703F"/>
    <w:rsid w:val="00E9744D"/>
    <w:rsid w:val="00E976C8"/>
    <w:rsid w:val="00EA0C32"/>
    <w:rsid w:val="00EA0D47"/>
    <w:rsid w:val="00EA1182"/>
    <w:rsid w:val="00EA1D9C"/>
    <w:rsid w:val="00EA2F44"/>
    <w:rsid w:val="00EA3645"/>
    <w:rsid w:val="00EA39E2"/>
    <w:rsid w:val="00EA4519"/>
    <w:rsid w:val="00EA4F78"/>
    <w:rsid w:val="00EA518E"/>
    <w:rsid w:val="00EA53F1"/>
    <w:rsid w:val="00EA5B47"/>
    <w:rsid w:val="00EA5E4E"/>
    <w:rsid w:val="00EA60C8"/>
    <w:rsid w:val="00EA6D13"/>
    <w:rsid w:val="00EA6FA1"/>
    <w:rsid w:val="00EA7CA7"/>
    <w:rsid w:val="00EB0171"/>
    <w:rsid w:val="00EB01DE"/>
    <w:rsid w:val="00EB0414"/>
    <w:rsid w:val="00EB0ACB"/>
    <w:rsid w:val="00EB1C28"/>
    <w:rsid w:val="00EB1D66"/>
    <w:rsid w:val="00EB2C4E"/>
    <w:rsid w:val="00EB2EC9"/>
    <w:rsid w:val="00EB321D"/>
    <w:rsid w:val="00EB343F"/>
    <w:rsid w:val="00EB4E93"/>
    <w:rsid w:val="00EB5389"/>
    <w:rsid w:val="00EB5607"/>
    <w:rsid w:val="00EB5B3C"/>
    <w:rsid w:val="00EB5E00"/>
    <w:rsid w:val="00EB5ED0"/>
    <w:rsid w:val="00EB6443"/>
    <w:rsid w:val="00EB66BC"/>
    <w:rsid w:val="00EB672F"/>
    <w:rsid w:val="00EB6B75"/>
    <w:rsid w:val="00EB6F09"/>
    <w:rsid w:val="00EB7525"/>
    <w:rsid w:val="00EC006F"/>
    <w:rsid w:val="00EC04A4"/>
    <w:rsid w:val="00EC0A22"/>
    <w:rsid w:val="00EC16DE"/>
    <w:rsid w:val="00EC184E"/>
    <w:rsid w:val="00EC1D1B"/>
    <w:rsid w:val="00EC215A"/>
    <w:rsid w:val="00EC239D"/>
    <w:rsid w:val="00EC298B"/>
    <w:rsid w:val="00EC2CE7"/>
    <w:rsid w:val="00EC3733"/>
    <w:rsid w:val="00EC4368"/>
    <w:rsid w:val="00EC4F93"/>
    <w:rsid w:val="00EC5033"/>
    <w:rsid w:val="00EC51EF"/>
    <w:rsid w:val="00EC5538"/>
    <w:rsid w:val="00EC630C"/>
    <w:rsid w:val="00EC66B5"/>
    <w:rsid w:val="00EC70E4"/>
    <w:rsid w:val="00EC7915"/>
    <w:rsid w:val="00EC7E2A"/>
    <w:rsid w:val="00ED03DA"/>
    <w:rsid w:val="00ED0660"/>
    <w:rsid w:val="00ED1668"/>
    <w:rsid w:val="00ED1AD9"/>
    <w:rsid w:val="00ED1C7A"/>
    <w:rsid w:val="00ED1F01"/>
    <w:rsid w:val="00ED21A5"/>
    <w:rsid w:val="00ED2DC2"/>
    <w:rsid w:val="00ED2E5E"/>
    <w:rsid w:val="00ED33C2"/>
    <w:rsid w:val="00ED3CD2"/>
    <w:rsid w:val="00ED3D42"/>
    <w:rsid w:val="00ED3DED"/>
    <w:rsid w:val="00ED40BA"/>
    <w:rsid w:val="00ED4713"/>
    <w:rsid w:val="00ED575E"/>
    <w:rsid w:val="00ED59BE"/>
    <w:rsid w:val="00ED5A45"/>
    <w:rsid w:val="00ED668E"/>
    <w:rsid w:val="00ED677F"/>
    <w:rsid w:val="00ED6925"/>
    <w:rsid w:val="00ED69B8"/>
    <w:rsid w:val="00ED6B3D"/>
    <w:rsid w:val="00ED6C0A"/>
    <w:rsid w:val="00ED6CF1"/>
    <w:rsid w:val="00ED6D79"/>
    <w:rsid w:val="00ED74C7"/>
    <w:rsid w:val="00EE000B"/>
    <w:rsid w:val="00EE0B83"/>
    <w:rsid w:val="00EE1361"/>
    <w:rsid w:val="00EE1D36"/>
    <w:rsid w:val="00EE28B2"/>
    <w:rsid w:val="00EE2902"/>
    <w:rsid w:val="00EE2E65"/>
    <w:rsid w:val="00EE38FB"/>
    <w:rsid w:val="00EE3CE9"/>
    <w:rsid w:val="00EE3FBC"/>
    <w:rsid w:val="00EE48EC"/>
    <w:rsid w:val="00EE5103"/>
    <w:rsid w:val="00EE5120"/>
    <w:rsid w:val="00EE5545"/>
    <w:rsid w:val="00EE60E3"/>
    <w:rsid w:val="00EE6209"/>
    <w:rsid w:val="00EE6917"/>
    <w:rsid w:val="00EE6C3E"/>
    <w:rsid w:val="00EE728B"/>
    <w:rsid w:val="00EE7595"/>
    <w:rsid w:val="00EF01CB"/>
    <w:rsid w:val="00EF0817"/>
    <w:rsid w:val="00EF1057"/>
    <w:rsid w:val="00EF1062"/>
    <w:rsid w:val="00EF1221"/>
    <w:rsid w:val="00EF1B67"/>
    <w:rsid w:val="00EF1F06"/>
    <w:rsid w:val="00EF279A"/>
    <w:rsid w:val="00EF29DF"/>
    <w:rsid w:val="00EF47A3"/>
    <w:rsid w:val="00EF48BE"/>
    <w:rsid w:val="00EF4922"/>
    <w:rsid w:val="00EF4A79"/>
    <w:rsid w:val="00EF4E98"/>
    <w:rsid w:val="00EF4F11"/>
    <w:rsid w:val="00EF56F2"/>
    <w:rsid w:val="00EF5CE8"/>
    <w:rsid w:val="00EF6519"/>
    <w:rsid w:val="00EF6688"/>
    <w:rsid w:val="00EF6B2F"/>
    <w:rsid w:val="00EF6D48"/>
    <w:rsid w:val="00EF78CF"/>
    <w:rsid w:val="00F003C8"/>
    <w:rsid w:val="00F00AE1"/>
    <w:rsid w:val="00F010A2"/>
    <w:rsid w:val="00F01303"/>
    <w:rsid w:val="00F01510"/>
    <w:rsid w:val="00F0156C"/>
    <w:rsid w:val="00F0182E"/>
    <w:rsid w:val="00F026A0"/>
    <w:rsid w:val="00F0353C"/>
    <w:rsid w:val="00F03B51"/>
    <w:rsid w:val="00F03C42"/>
    <w:rsid w:val="00F03DE3"/>
    <w:rsid w:val="00F04042"/>
    <w:rsid w:val="00F04199"/>
    <w:rsid w:val="00F054B1"/>
    <w:rsid w:val="00F0563D"/>
    <w:rsid w:val="00F061B0"/>
    <w:rsid w:val="00F0652D"/>
    <w:rsid w:val="00F066D7"/>
    <w:rsid w:val="00F067EB"/>
    <w:rsid w:val="00F06897"/>
    <w:rsid w:val="00F07265"/>
    <w:rsid w:val="00F07B43"/>
    <w:rsid w:val="00F07B5D"/>
    <w:rsid w:val="00F1012B"/>
    <w:rsid w:val="00F113EF"/>
    <w:rsid w:val="00F11FBE"/>
    <w:rsid w:val="00F12402"/>
    <w:rsid w:val="00F12E0B"/>
    <w:rsid w:val="00F1308C"/>
    <w:rsid w:val="00F13140"/>
    <w:rsid w:val="00F1387B"/>
    <w:rsid w:val="00F14290"/>
    <w:rsid w:val="00F14497"/>
    <w:rsid w:val="00F14A97"/>
    <w:rsid w:val="00F14EC1"/>
    <w:rsid w:val="00F1522D"/>
    <w:rsid w:val="00F1779F"/>
    <w:rsid w:val="00F179C2"/>
    <w:rsid w:val="00F17D5A"/>
    <w:rsid w:val="00F205C6"/>
    <w:rsid w:val="00F206DB"/>
    <w:rsid w:val="00F207EC"/>
    <w:rsid w:val="00F20910"/>
    <w:rsid w:val="00F2123B"/>
    <w:rsid w:val="00F21A50"/>
    <w:rsid w:val="00F21F1C"/>
    <w:rsid w:val="00F224C1"/>
    <w:rsid w:val="00F22781"/>
    <w:rsid w:val="00F22BC1"/>
    <w:rsid w:val="00F2366F"/>
    <w:rsid w:val="00F23B1B"/>
    <w:rsid w:val="00F23C64"/>
    <w:rsid w:val="00F2412F"/>
    <w:rsid w:val="00F2419A"/>
    <w:rsid w:val="00F24392"/>
    <w:rsid w:val="00F24F75"/>
    <w:rsid w:val="00F24FE2"/>
    <w:rsid w:val="00F255C2"/>
    <w:rsid w:val="00F2580B"/>
    <w:rsid w:val="00F25AA1"/>
    <w:rsid w:val="00F262AC"/>
    <w:rsid w:val="00F269E6"/>
    <w:rsid w:val="00F26AA7"/>
    <w:rsid w:val="00F26B11"/>
    <w:rsid w:val="00F27626"/>
    <w:rsid w:val="00F30D0B"/>
    <w:rsid w:val="00F310B4"/>
    <w:rsid w:val="00F312DA"/>
    <w:rsid w:val="00F320D4"/>
    <w:rsid w:val="00F3240B"/>
    <w:rsid w:val="00F32D3E"/>
    <w:rsid w:val="00F3306D"/>
    <w:rsid w:val="00F336A0"/>
    <w:rsid w:val="00F35252"/>
    <w:rsid w:val="00F3562A"/>
    <w:rsid w:val="00F356D4"/>
    <w:rsid w:val="00F35C7B"/>
    <w:rsid w:val="00F36A74"/>
    <w:rsid w:val="00F3730D"/>
    <w:rsid w:val="00F373FB"/>
    <w:rsid w:val="00F37416"/>
    <w:rsid w:val="00F37B3E"/>
    <w:rsid w:val="00F37C11"/>
    <w:rsid w:val="00F37E34"/>
    <w:rsid w:val="00F403FA"/>
    <w:rsid w:val="00F40586"/>
    <w:rsid w:val="00F412E9"/>
    <w:rsid w:val="00F41406"/>
    <w:rsid w:val="00F416B1"/>
    <w:rsid w:val="00F418D7"/>
    <w:rsid w:val="00F41993"/>
    <w:rsid w:val="00F41ABC"/>
    <w:rsid w:val="00F41BD4"/>
    <w:rsid w:val="00F41CD3"/>
    <w:rsid w:val="00F4206D"/>
    <w:rsid w:val="00F43145"/>
    <w:rsid w:val="00F43175"/>
    <w:rsid w:val="00F44575"/>
    <w:rsid w:val="00F4493E"/>
    <w:rsid w:val="00F44C0E"/>
    <w:rsid w:val="00F45A36"/>
    <w:rsid w:val="00F45B44"/>
    <w:rsid w:val="00F45DA6"/>
    <w:rsid w:val="00F45DF9"/>
    <w:rsid w:val="00F45E49"/>
    <w:rsid w:val="00F4711A"/>
    <w:rsid w:val="00F500BE"/>
    <w:rsid w:val="00F500C1"/>
    <w:rsid w:val="00F50AD4"/>
    <w:rsid w:val="00F51087"/>
    <w:rsid w:val="00F51529"/>
    <w:rsid w:val="00F5171B"/>
    <w:rsid w:val="00F51C11"/>
    <w:rsid w:val="00F52615"/>
    <w:rsid w:val="00F5354C"/>
    <w:rsid w:val="00F538FE"/>
    <w:rsid w:val="00F53C3A"/>
    <w:rsid w:val="00F555B2"/>
    <w:rsid w:val="00F55D4A"/>
    <w:rsid w:val="00F5667A"/>
    <w:rsid w:val="00F56867"/>
    <w:rsid w:val="00F56A51"/>
    <w:rsid w:val="00F56BC4"/>
    <w:rsid w:val="00F57416"/>
    <w:rsid w:val="00F57645"/>
    <w:rsid w:val="00F577CA"/>
    <w:rsid w:val="00F6008A"/>
    <w:rsid w:val="00F60603"/>
    <w:rsid w:val="00F6081F"/>
    <w:rsid w:val="00F60B05"/>
    <w:rsid w:val="00F61436"/>
    <w:rsid w:val="00F61D03"/>
    <w:rsid w:val="00F61D8C"/>
    <w:rsid w:val="00F61DA2"/>
    <w:rsid w:val="00F62639"/>
    <w:rsid w:val="00F62650"/>
    <w:rsid w:val="00F626AF"/>
    <w:rsid w:val="00F62B6B"/>
    <w:rsid w:val="00F63A61"/>
    <w:rsid w:val="00F63DAB"/>
    <w:rsid w:val="00F63F3B"/>
    <w:rsid w:val="00F63F60"/>
    <w:rsid w:val="00F640B7"/>
    <w:rsid w:val="00F65494"/>
    <w:rsid w:val="00F65578"/>
    <w:rsid w:val="00F65655"/>
    <w:rsid w:val="00F660AC"/>
    <w:rsid w:val="00F660AF"/>
    <w:rsid w:val="00F66142"/>
    <w:rsid w:val="00F66980"/>
    <w:rsid w:val="00F6783A"/>
    <w:rsid w:val="00F67B3A"/>
    <w:rsid w:val="00F67CC8"/>
    <w:rsid w:val="00F701D8"/>
    <w:rsid w:val="00F71249"/>
    <w:rsid w:val="00F713D5"/>
    <w:rsid w:val="00F727A1"/>
    <w:rsid w:val="00F72F76"/>
    <w:rsid w:val="00F7322B"/>
    <w:rsid w:val="00F7361D"/>
    <w:rsid w:val="00F73743"/>
    <w:rsid w:val="00F7389D"/>
    <w:rsid w:val="00F74038"/>
    <w:rsid w:val="00F7462C"/>
    <w:rsid w:val="00F74C98"/>
    <w:rsid w:val="00F74F19"/>
    <w:rsid w:val="00F74F4B"/>
    <w:rsid w:val="00F75497"/>
    <w:rsid w:val="00F7588B"/>
    <w:rsid w:val="00F76349"/>
    <w:rsid w:val="00F763B9"/>
    <w:rsid w:val="00F76898"/>
    <w:rsid w:val="00F76A93"/>
    <w:rsid w:val="00F76E04"/>
    <w:rsid w:val="00F7750F"/>
    <w:rsid w:val="00F775A2"/>
    <w:rsid w:val="00F77722"/>
    <w:rsid w:val="00F77A8B"/>
    <w:rsid w:val="00F80130"/>
    <w:rsid w:val="00F80361"/>
    <w:rsid w:val="00F80D6D"/>
    <w:rsid w:val="00F80FB2"/>
    <w:rsid w:val="00F80FC5"/>
    <w:rsid w:val="00F8135E"/>
    <w:rsid w:val="00F8162B"/>
    <w:rsid w:val="00F81A2E"/>
    <w:rsid w:val="00F82114"/>
    <w:rsid w:val="00F822A2"/>
    <w:rsid w:val="00F822B4"/>
    <w:rsid w:val="00F82974"/>
    <w:rsid w:val="00F82FDF"/>
    <w:rsid w:val="00F83707"/>
    <w:rsid w:val="00F838FA"/>
    <w:rsid w:val="00F848FB"/>
    <w:rsid w:val="00F84A29"/>
    <w:rsid w:val="00F84F64"/>
    <w:rsid w:val="00F85388"/>
    <w:rsid w:val="00F85981"/>
    <w:rsid w:val="00F85FF0"/>
    <w:rsid w:val="00F8633E"/>
    <w:rsid w:val="00F866F3"/>
    <w:rsid w:val="00F8689A"/>
    <w:rsid w:val="00F86FCB"/>
    <w:rsid w:val="00F87108"/>
    <w:rsid w:val="00F87207"/>
    <w:rsid w:val="00F87713"/>
    <w:rsid w:val="00F87C46"/>
    <w:rsid w:val="00F87EF9"/>
    <w:rsid w:val="00F90055"/>
    <w:rsid w:val="00F900F4"/>
    <w:rsid w:val="00F90404"/>
    <w:rsid w:val="00F90547"/>
    <w:rsid w:val="00F90A1A"/>
    <w:rsid w:val="00F91003"/>
    <w:rsid w:val="00F9157F"/>
    <w:rsid w:val="00F91D0E"/>
    <w:rsid w:val="00F91EBA"/>
    <w:rsid w:val="00F9243E"/>
    <w:rsid w:val="00F924C7"/>
    <w:rsid w:val="00F9251E"/>
    <w:rsid w:val="00F92843"/>
    <w:rsid w:val="00F92C91"/>
    <w:rsid w:val="00F92E05"/>
    <w:rsid w:val="00F92ED4"/>
    <w:rsid w:val="00F92F0C"/>
    <w:rsid w:val="00F93161"/>
    <w:rsid w:val="00F93E63"/>
    <w:rsid w:val="00F93E6F"/>
    <w:rsid w:val="00F94561"/>
    <w:rsid w:val="00F94926"/>
    <w:rsid w:val="00F953C7"/>
    <w:rsid w:val="00F95825"/>
    <w:rsid w:val="00F95BC6"/>
    <w:rsid w:val="00F95DAF"/>
    <w:rsid w:val="00F95E64"/>
    <w:rsid w:val="00F9647F"/>
    <w:rsid w:val="00F969B5"/>
    <w:rsid w:val="00F9709B"/>
    <w:rsid w:val="00F979C8"/>
    <w:rsid w:val="00F97C03"/>
    <w:rsid w:val="00F97CEB"/>
    <w:rsid w:val="00F97D07"/>
    <w:rsid w:val="00F97F18"/>
    <w:rsid w:val="00FA082D"/>
    <w:rsid w:val="00FA0F0A"/>
    <w:rsid w:val="00FA1211"/>
    <w:rsid w:val="00FA1338"/>
    <w:rsid w:val="00FA13D2"/>
    <w:rsid w:val="00FA174C"/>
    <w:rsid w:val="00FA1908"/>
    <w:rsid w:val="00FA1EB8"/>
    <w:rsid w:val="00FA2664"/>
    <w:rsid w:val="00FA274C"/>
    <w:rsid w:val="00FA2B92"/>
    <w:rsid w:val="00FA3161"/>
    <w:rsid w:val="00FA3379"/>
    <w:rsid w:val="00FA3490"/>
    <w:rsid w:val="00FA3CB7"/>
    <w:rsid w:val="00FA4D55"/>
    <w:rsid w:val="00FA4F9B"/>
    <w:rsid w:val="00FA5970"/>
    <w:rsid w:val="00FA5BC5"/>
    <w:rsid w:val="00FA6015"/>
    <w:rsid w:val="00FA60BD"/>
    <w:rsid w:val="00FA625C"/>
    <w:rsid w:val="00FA6265"/>
    <w:rsid w:val="00FA6FC9"/>
    <w:rsid w:val="00FA7597"/>
    <w:rsid w:val="00FA78F0"/>
    <w:rsid w:val="00FA7A10"/>
    <w:rsid w:val="00FA7CCF"/>
    <w:rsid w:val="00FB0290"/>
    <w:rsid w:val="00FB042E"/>
    <w:rsid w:val="00FB1027"/>
    <w:rsid w:val="00FB13EC"/>
    <w:rsid w:val="00FB1C8A"/>
    <w:rsid w:val="00FB2390"/>
    <w:rsid w:val="00FB2513"/>
    <w:rsid w:val="00FB27FB"/>
    <w:rsid w:val="00FB2B6C"/>
    <w:rsid w:val="00FB2CAA"/>
    <w:rsid w:val="00FB2E30"/>
    <w:rsid w:val="00FB3788"/>
    <w:rsid w:val="00FB3A71"/>
    <w:rsid w:val="00FB3FE3"/>
    <w:rsid w:val="00FB40B3"/>
    <w:rsid w:val="00FB4BE2"/>
    <w:rsid w:val="00FB5611"/>
    <w:rsid w:val="00FB58ED"/>
    <w:rsid w:val="00FB5E28"/>
    <w:rsid w:val="00FB6EEF"/>
    <w:rsid w:val="00FB7B99"/>
    <w:rsid w:val="00FB7D57"/>
    <w:rsid w:val="00FC01C8"/>
    <w:rsid w:val="00FC07F3"/>
    <w:rsid w:val="00FC0DB0"/>
    <w:rsid w:val="00FC1188"/>
    <w:rsid w:val="00FC16A4"/>
    <w:rsid w:val="00FC188E"/>
    <w:rsid w:val="00FC18FD"/>
    <w:rsid w:val="00FC1B48"/>
    <w:rsid w:val="00FC23A1"/>
    <w:rsid w:val="00FC24A5"/>
    <w:rsid w:val="00FC24D1"/>
    <w:rsid w:val="00FC2CCC"/>
    <w:rsid w:val="00FC2E84"/>
    <w:rsid w:val="00FC35FA"/>
    <w:rsid w:val="00FC379A"/>
    <w:rsid w:val="00FC4018"/>
    <w:rsid w:val="00FC48B6"/>
    <w:rsid w:val="00FC4B34"/>
    <w:rsid w:val="00FC4C9E"/>
    <w:rsid w:val="00FC6C55"/>
    <w:rsid w:val="00FC6E61"/>
    <w:rsid w:val="00FC71F6"/>
    <w:rsid w:val="00FD0375"/>
    <w:rsid w:val="00FD04BC"/>
    <w:rsid w:val="00FD13B1"/>
    <w:rsid w:val="00FD1632"/>
    <w:rsid w:val="00FD18E2"/>
    <w:rsid w:val="00FD1E64"/>
    <w:rsid w:val="00FD2061"/>
    <w:rsid w:val="00FD2817"/>
    <w:rsid w:val="00FD2884"/>
    <w:rsid w:val="00FD3245"/>
    <w:rsid w:val="00FD339A"/>
    <w:rsid w:val="00FD380E"/>
    <w:rsid w:val="00FD47C8"/>
    <w:rsid w:val="00FD4B67"/>
    <w:rsid w:val="00FD4FBB"/>
    <w:rsid w:val="00FD5031"/>
    <w:rsid w:val="00FD5737"/>
    <w:rsid w:val="00FD5F27"/>
    <w:rsid w:val="00FD5FB6"/>
    <w:rsid w:val="00FD6895"/>
    <w:rsid w:val="00FD6A81"/>
    <w:rsid w:val="00FD6C8A"/>
    <w:rsid w:val="00FD6D67"/>
    <w:rsid w:val="00FD7ADA"/>
    <w:rsid w:val="00FD7EBE"/>
    <w:rsid w:val="00FE01B7"/>
    <w:rsid w:val="00FE0344"/>
    <w:rsid w:val="00FE09B9"/>
    <w:rsid w:val="00FE1287"/>
    <w:rsid w:val="00FE1997"/>
    <w:rsid w:val="00FE277F"/>
    <w:rsid w:val="00FE2AB2"/>
    <w:rsid w:val="00FE2C01"/>
    <w:rsid w:val="00FE2FDF"/>
    <w:rsid w:val="00FE3206"/>
    <w:rsid w:val="00FE3250"/>
    <w:rsid w:val="00FE345E"/>
    <w:rsid w:val="00FE35C4"/>
    <w:rsid w:val="00FE37CB"/>
    <w:rsid w:val="00FE39B2"/>
    <w:rsid w:val="00FE4076"/>
    <w:rsid w:val="00FE52B9"/>
    <w:rsid w:val="00FE54C9"/>
    <w:rsid w:val="00FE5BF2"/>
    <w:rsid w:val="00FE64C3"/>
    <w:rsid w:val="00FE75D7"/>
    <w:rsid w:val="00FE7768"/>
    <w:rsid w:val="00FE7B35"/>
    <w:rsid w:val="00FE7E1A"/>
    <w:rsid w:val="00FF0152"/>
    <w:rsid w:val="00FF135C"/>
    <w:rsid w:val="00FF17A3"/>
    <w:rsid w:val="00FF18AB"/>
    <w:rsid w:val="00FF1C43"/>
    <w:rsid w:val="00FF1DD5"/>
    <w:rsid w:val="00FF1F0C"/>
    <w:rsid w:val="00FF2E98"/>
    <w:rsid w:val="00FF3013"/>
    <w:rsid w:val="00FF365B"/>
    <w:rsid w:val="00FF3F88"/>
    <w:rsid w:val="00FF49CD"/>
    <w:rsid w:val="00FF4DF5"/>
    <w:rsid w:val="00FF4F9E"/>
    <w:rsid w:val="00FF53F7"/>
    <w:rsid w:val="00FF5514"/>
    <w:rsid w:val="00FF57FD"/>
    <w:rsid w:val="00FF5BFA"/>
    <w:rsid w:val="00FF6238"/>
    <w:rsid w:val="00FF6B58"/>
    <w:rsid w:val="00FF754E"/>
    <w:rsid w:val="00FF770E"/>
    <w:rsid w:val="00FF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Body Text" w:uiPriority="99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Note Heading" w:uiPriority="99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Document Map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4">
    <w:name w:val="Normal"/>
    <w:qFormat/>
    <w:rsid w:val="00707990"/>
    <w:pPr>
      <w:widowControl w:val="0"/>
      <w:adjustRightInd w:val="0"/>
      <w:snapToGrid w:val="0"/>
      <w:spacing w:line="360" w:lineRule="auto"/>
      <w:jc w:val="both"/>
    </w:pPr>
    <w:rPr>
      <w:kern w:val="2"/>
      <w:sz w:val="21"/>
      <w:szCs w:val="24"/>
      <w:lang w:val="en-GB"/>
    </w:rPr>
  </w:style>
  <w:style w:type="paragraph" w:styleId="10">
    <w:name w:val="heading 1"/>
    <w:basedOn w:val="ac"/>
    <w:next w:val="ad"/>
    <w:link w:val="1Char"/>
    <w:qFormat/>
    <w:rsid w:val="00E60F74"/>
    <w:pPr>
      <w:keepNext/>
      <w:keepLines/>
      <w:outlineLvl w:val="0"/>
    </w:pPr>
    <w:rPr>
      <w:bCs/>
      <w:kern w:val="44"/>
      <w:szCs w:val="21"/>
    </w:rPr>
  </w:style>
  <w:style w:type="paragraph" w:styleId="2">
    <w:name w:val="heading 2"/>
    <w:aliases w:val="1.1标题 2,sect 1.2,H2,Heading 2 Hidden,Heading 2 CCBS,heading 2,第一章 标题 2,ISO1,h2,2nd level,2,l2,DO NOT USE_h2,chn,Chapter Number/Appendix Letter,PIM2,Header 2,Underrubrik1,body,prop2,Heading Heading 221,Arial 12 Fett Kursiv,UNDERRUBRIK 1-2,Titre3,HD2"/>
    <w:basedOn w:val="af4"/>
    <w:next w:val="af4"/>
    <w:link w:val="2Char"/>
    <w:qFormat/>
    <w:rsid w:val="008C09F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3,3rd level,Heading 3 - old,H3,Fab-3,level_3,PIM 3,Level 3 Head,BOD 0,sect1.2.3,l3,CT,Heading 3,Heading1,邮政标题 3,1.1.1标题 3,3,cb,Heading,prop3,3heading,heading 3,Heading 31,Heading 3 hidden,2h,h31,h32,Section,Heading 2.3,(Alt+3),1.2.3.,alltoc,bh,H31"/>
    <w:basedOn w:val="af4"/>
    <w:next w:val="af4"/>
    <w:link w:val="3Char"/>
    <w:qFormat/>
    <w:rsid w:val="00D6275C"/>
    <w:pPr>
      <w:keepNext/>
      <w:keepLines/>
      <w:numPr>
        <w:ilvl w:val="2"/>
        <w:numId w:val="19"/>
      </w:numPr>
      <w:adjustRightInd/>
      <w:snapToGrid/>
      <w:spacing w:before="260" w:afterLines="50" w:after="120" w:line="240" w:lineRule="auto"/>
      <w:outlineLvl w:val="2"/>
    </w:pPr>
    <w:rPr>
      <w:sz w:val="32"/>
      <w:szCs w:val="32"/>
    </w:rPr>
  </w:style>
  <w:style w:type="paragraph" w:styleId="40">
    <w:name w:val="heading 4"/>
    <w:aliases w:val="1.1.1.1标题 4,1.1.1.1 标题 4,bullet,bl,bb,PIM 4,H4,h4,Fab-4,T5,Ref Heading 1,rh1,Heading sql,sect 1.2.3.4,邮政标题 4,1.1.1.1,国通标题 4,sect 1.2.3.41,Ref Heading 11,rh11,sect 1.2.3.42,Ref Heading 12,rh12,sect 1.2.3.411,Ref Heading 111,rh111,sect 1.2.3.43,H41,H"/>
    <w:basedOn w:val="af4"/>
    <w:next w:val="af4"/>
    <w:link w:val="4Char"/>
    <w:qFormat/>
    <w:rsid w:val="008C09F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aliases w:val="H5,PIM 5"/>
    <w:basedOn w:val="af4"/>
    <w:next w:val="af4"/>
    <w:link w:val="5Char"/>
    <w:qFormat/>
    <w:rsid w:val="008C09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●"/>
    <w:basedOn w:val="af4"/>
    <w:next w:val="af4"/>
    <w:link w:val="6Char"/>
    <w:qFormat/>
    <w:rsid w:val="008C09F1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f4"/>
    <w:next w:val="af4"/>
    <w:link w:val="7Char"/>
    <w:uiPriority w:val="9"/>
    <w:qFormat/>
    <w:rsid w:val="008C09F1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f4"/>
    <w:next w:val="af4"/>
    <w:link w:val="8Char"/>
    <w:uiPriority w:val="9"/>
    <w:qFormat/>
    <w:rsid w:val="008C09F1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f4"/>
    <w:next w:val="af4"/>
    <w:link w:val="9Char"/>
    <w:uiPriority w:val="9"/>
    <w:qFormat/>
    <w:rsid w:val="008C09F1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f5">
    <w:name w:val="Default Paragraph Font"/>
    <w:uiPriority w:val="1"/>
    <w:semiHidden/>
    <w:unhideWhenUsed/>
  </w:style>
  <w:style w:type="table" w:default="1" w:styleId="af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7">
    <w:name w:val="No List"/>
    <w:uiPriority w:val="99"/>
    <w:semiHidden/>
    <w:unhideWhenUsed/>
  </w:style>
  <w:style w:type="paragraph" w:customStyle="1" w:styleId="Char">
    <w:name w:val="Char"/>
    <w:basedOn w:val="af4"/>
    <w:rsid w:val="00AB3B6D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character" w:styleId="HTML">
    <w:name w:val="HTML Code"/>
    <w:rsid w:val="008C09F1"/>
    <w:rPr>
      <w:rFonts w:ascii="Courier New" w:hAnsi="Courier New"/>
      <w:sz w:val="20"/>
      <w:szCs w:val="20"/>
    </w:rPr>
  </w:style>
  <w:style w:type="character" w:styleId="HTML0">
    <w:name w:val="HTML Variable"/>
    <w:rsid w:val="008C09F1"/>
    <w:rPr>
      <w:i/>
      <w:iCs/>
    </w:rPr>
  </w:style>
  <w:style w:type="character" w:styleId="HTML1">
    <w:name w:val="HTML Typewriter"/>
    <w:rsid w:val="008C09F1"/>
    <w:rPr>
      <w:rFonts w:ascii="Courier New" w:hAnsi="Courier New"/>
      <w:sz w:val="20"/>
      <w:szCs w:val="20"/>
    </w:rPr>
  </w:style>
  <w:style w:type="paragraph" w:styleId="HTML2">
    <w:name w:val="HTML Address"/>
    <w:basedOn w:val="af4"/>
    <w:link w:val="HTMLChar"/>
    <w:rsid w:val="008C09F1"/>
    <w:rPr>
      <w:i/>
      <w:iCs/>
    </w:rPr>
  </w:style>
  <w:style w:type="character" w:styleId="HTML3">
    <w:name w:val="HTML Definition"/>
    <w:rsid w:val="008C09F1"/>
    <w:rPr>
      <w:i/>
      <w:iCs/>
    </w:rPr>
  </w:style>
  <w:style w:type="character" w:styleId="HTML4">
    <w:name w:val="HTML Keyboard"/>
    <w:rsid w:val="008C09F1"/>
    <w:rPr>
      <w:rFonts w:ascii="Courier New" w:hAnsi="Courier New"/>
      <w:sz w:val="20"/>
      <w:szCs w:val="20"/>
    </w:rPr>
  </w:style>
  <w:style w:type="character" w:styleId="HTML5">
    <w:name w:val="HTML Acronym"/>
    <w:basedOn w:val="af5"/>
    <w:rsid w:val="008C09F1"/>
  </w:style>
  <w:style w:type="character" w:styleId="HTML6">
    <w:name w:val="HTML Sample"/>
    <w:rsid w:val="008C09F1"/>
    <w:rPr>
      <w:rFonts w:ascii="Courier New" w:hAnsi="Courier New"/>
    </w:rPr>
  </w:style>
  <w:style w:type="paragraph" w:styleId="HTML7">
    <w:name w:val="HTML Preformatted"/>
    <w:basedOn w:val="af4"/>
    <w:link w:val="HTMLChar0"/>
    <w:rsid w:val="008C09F1"/>
    <w:rPr>
      <w:rFonts w:ascii="Courier New" w:hAnsi="Courier New" w:cs="Courier New"/>
      <w:sz w:val="20"/>
      <w:szCs w:val="20"/>
    </w:rPr>
  </w:style>
  <w:style w:type="character" w:styleId="HTML8">
    <w:name w:val="HTML Cite"/>
    <w:rsid w:val="008C09F1"/>
    <w:rPr>
      <w:i/>
      <w:iCs/>
    </w:rPr>
  </w:style>
  <w:style w:type="paragraph" w:styleId="af8">
    <w:name w:val="Title"/>
    <w:basedOn w:val="af4"/>
    <w:link w:val="Char0"/>
    <w:uiPriority w:val="10"/>
    <w:qFormat/>
    <w:rsid w:val="008C09F1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f9">
    <w:name w:val="标准标志"/>
    <w:next w:val="af4"/>
    <w:rsid w:val="008C09F1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a">
    <w:name w:val="标准称谓"/>
    <w:next w:val="af4"/>
    <w:rsid w:val="008C09F1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52"/>
    </w:rPr>
  </w:style>
  <w:style w:type="paragraph" w:customStyle="1" w:styleId="afb">
    <w:name w:val="标准书脚_偶数页"/>
    <w:rsid w:val="008C09F1"/>
    <w:pPr>
      <w:spacing w:before="120"/>
    </w:pPr>
    <w:rPr>
      <w:sz w:val="18"/>
    </w:rPr>
  </w:style>
  <w:style w:type="paragraph" w:customStyle="1" w:styleId="afc">
    <w:name w:val="标准书脚_奇数页"/>
    <w:rsid w:val="008C09F1"/>
    <w:pPr>
      <w:spacing w:before="120"/>
      <w:jc w:val="right"/>
    </w:pPr>
    <w:rPr>
      <w:sz w:val="18"/>
    </w:rPr>
  </w:style>
  <w:style w:type="paragraph" w:customStyle="1" w:styleId="afd">
    <w:name w:val="标准书眉_奇数页"/>
    <w:next w:val="af4"/>
    <w:rsid w:val="008C09F1"/>
    <w:pPr>
      <w:tabs>
        <w:tab w:val="center" w:pos="4154"/>
        <w:tab w:val="right" w:pos="8306"/>
      </w:tabs>
      <w:spacing w:after="120"/>
      <w:jc w:val="right"/>
    </w:pPr>
    <w:rPr>
      <w:noProof/>
      <w:sz w:val="21"/>
    </w:rPr>
  </w:style>
  <w:style w:type="paragraph" w:customStyle="1" w:styleId="afe">
    <w:name w:val="标准书眉_偶数页"/>
    <w:basedOn w:val="afd"/>
    <w:next w:val="af4"/>
    <w:rsid w:val="008C09F1"/>
    <w:pPr>
      <w:jc w:val="left"/>
    </w:pPr>
  </w:style>
  <w:style w:type="paragraph" w:customStyle="1" w:styleId="aff">
    <w:name w:val="标准书眉一"/>
    <w:rsid w:val="008C09F1"/>
    <w:pPr>
      <w:jc w:val="both"/>
    </w:pPr>
  </w:style>
  <w:style w:type="paragraph" w:customStyle="1" w:styleId="ab">
    <w:name w:val="前言、引言标题"/>
    <w:next w:val="af4"/>
    <w:rsid w:val="008C09F1"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0">
    <w:name w:val="参考文献、索引标题"/>
    <w:basedOn w:val="ab"/>
    <w:next w:val="af4"/>
    <w:rsid w:val="008C09F1"/>
    <w:pPr>
      <w:numPr>
        <w:numId w:val="0"/>
      </w:numPr>
      <w:spacing w:after="200"/>
    </w:pPr>
    <w:rPr>
      <w:sz w:val="21"/>
    </w:rPr>
  </w:style>
  <w:style w:type="character" w:styleId="aff1">
    <w:name w:val="Hyperlink"/>
    <w:uiPriority w:val="99"/>
    <w:rsid w:val="008C09F1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ff2">
    <w:name w:val="段"/>
    <w:link w:val="Char1"/>
    <w:rsid w:val="008C09F1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c">
    <w:name w:val="章标题"/>
    <w:next w:val="aff2"/>
    <w:rsid w:val="008C09F1"/>
    <w:pPr>
      <w:numPr>
        <w:ilvl w:val="1"/>
        <w:numId w:val="1"/>
      </w:numPr>
      <w:spacing w:beforeLines="50" w:before="50" w:afterLines="50" w:after="50"/>
      <w:jc w:val="both"/>
      <w:outlineLvl w:val="1"/>
    </w:pPr>
    <w:rPr>
      <w:rFonts w:ascii="黑体" w:eastAsia="黑体"/>
      <w:sz w:val="21"/>
    </w:rPr>
  </w:style>
  <w:style w:type="paragraph" w:customStyle="1" w:styleId="ad">
    <w:name w:val="一级条标题"/>
    <w:next w:val="aff2"/>
    <w:link w:val="Char2"/>
    <w:rsid w:val="008C09F1"/>
    <w:pPr>
      <w:numPr>
        <w:ilvl w:val="2"/>
        <w:numId w:val="1"/>
      </w:numPr>
      <w:outlineLvl w:val="2"/>
    </w:pPr>
    <w:rPr>
      <w:rFonts w:eastAsia="黑体"/>
      <w:sz w:val="21"/>
    </w:rPr>
  </w:style>
  <w:style w:type="paragraph" w:customStyle="1" w:styleId="ae">
    <w:name w:val="二级条标题"/>
    <w:basedOn w:val="ad"/>
    <w:next w:val="aff2"/>
    <w:link w:val="Char3"/>
    <w:rsid w:val="008C09F1"/>
    <w:pPr>
      <w:numPr>
        <w:ilvl w:val="3"/>
      </w:numPr>
      <w:outlineLvl w:val="3"/>
    </w:pPr>
  </w:style>
  <w:style w:type="character" w:customStyle="1" w:styleId="aff3">
    <w:name w:val="发布"/>
    <w:rsid w:val="008C09F1"/>
    <w:rPr>
      <w:rFonts w:ascii="黑体" w:eastAsia="黑体"/>
      <w:spacing w:val="22"/>
      <w:w w:val="100"/>
      <w:position w:val="3"/>
      <w:sz w:val="28"/>
    </w:rPr>
  </w:style>
  <w:style w:type="paragraph" w:customStyle="1" w:styleId="aff4">
    <w:name w:val="发布部门"/>
    <w:next w:val="aff2"/>
    <w:rsid w:val="008C09F1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5">
    <w:name w:val="发布日期"/>
    <w:rsid w:val="008C09F1"/>
    <w:pPr>
      <w:framePr w:w="4000" w:h="473" w:hRule="exact" w:hSpace="180" w:vSpace="180" w:wrap="around" w:hAnchor="margin" w:y="13511" w:anchorLock="1"/>
    </w:pPr>
    <w:rPr>
      <w:rFonts w:eastAsia="黑体"/>
      <w:sz w:val="28"/>
    </w:rPr>
  </w:style>
  <w:style w:type="paragraph" w:customStyle="1" w:styleId="11">
    <w:name w:val="封面标准号1"/>
    <w:rsid w:val="008C09F1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20">
    <w:name w:val="封面标准号2"/>
    <w:basedOn w:val="11"/>
    <w:rsid w:val="008C09F1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6">
    <w:name w:val="封面标准代替信息"/>
    <w:basedOn w:val="20"/>
    <w:rsid w:val="008C09F1"/>
    <w:pPr>
      <w:framePr w:wrap="auto"/>
      <w:spacing w:before="57"/>
    </w:pPr>
    <w:rPr>
      <w:rFonts w:ascii="宋体"/>
      <w:sz w:val="21"/>
    </w:rPr>
  </w:style>
  <w:style w:type="paragraph" w:customStyle="1" w:styleId="aff7">
    <w:name w:val="封面标准名称"/>
    <w:rsid w:val="008C09F1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8">
    <w:name w:val="封面标准文稿编辑信息"/>
    <w:rsid w:val="008C09F1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f9">
    <w:name w:val="封面标准文稿类别"/>
    <w:rsid w:val="008C09F1"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a">
    <w:name w:val="封面标准英文名称"/>
    <w:rsid w:val="008C09F1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b">
    <w:name w:val="封面一致性程度标识"/>
    <w:rsid w:val="008C09F1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fc">
    <w:name w:val="封面正文"/>
    <w:rsid w:val="008C09F1"/>
    <w:pPr>
      <w:jc w:val="both"/>
    </w:pPr>
  </w:style>
  <w:style w:type="paragraph" w:customStyle="1" w:styleId="a6">
    <w:name w:val="附录标识"/>
    <w:basedOn w:val="ab"/>
    <w:rsid w:val="008C09F1"/>
    <w:pPr>
      <w:numPr>
        <w:numId w:val="2"/>
      </w:numPr>
      <w:tabs>
        <w:tab w:val="left" w:pos="6405"/>
      </w:tabs>
      <w:spacing w:after="200"/>
    </w:pPr>
    <w:rPr>
      <w:sz w:val="21"/>
    </w:rPr>
  </w:style>
  <w:style w:type="paragraph" w:customStyle="1" w:styleId="a2">
    <w:name w:val="附录表标题"/>
    <w:next w:val="aff2"/>
    <w:rsid w:val="008C09F1"/>
    <w:pPr>
      <w:numPr>
        <w:numId w:val="8"/>
      </w:numPr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affd">
    <w:name w:val="附录章标题"/>
    <w:next w:val="aff2"/>
    <w:rsid w:val="008C09F1"/>
    <w:pPr>
      <w:tabs>
        <w:tab w:val="num" w:pos="780"/>
      </w:tabs>
      <w:wordWrap w:val="0"/>
      <w:overflowPunct w:val="0"/>
      <w:autoSpaceDE w:val="0"/>
      <w:spacing w:beforeLines="50" w:before="50" w:afterLines="50" w:after="50"/>
      <w:ind w:left="780" w:hanging="36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7">
    <w:name w:val="附录一级条标题"/>
    <w:basedOn w:val="affd"/>
    <w:next w:val="aff2"/>
    <w:rsid w:val="008C09F1"/>
    <w:pPr>
      <w:numPr>
        <w:ilvl w:val="1"/>
        <w:numId w:val="2"/>
      </w:numPr>
      <w:autoSpaceDN w:val="0"/>
      <w:spacing w:beforeLines="0" w:before="0" w:afterLines="0" w:after="0"/>
      <w:outlineLvl w:val="2"/>
    </w:pPr>
  </w:style>
  <w:style w:type="paragraph" w:customStyle="1" w:styleId="a8">
    <w:name w:val="附录二级条标题"/>
    <w:basedOn w:val="a7"/>
    <w:next w:val="aff2"/>
    <w:rsid w:val="008C09F1"/>
    <w:pPr>
      <w:numPr>
        <w:ilvl w:val="2"/>
      </w:numPr>
      <w:outlineLvl w:val="3"/>
    </w:pPr>
  </w:style>
  <w:style w:type="paragraph" w:customStyle="1" w:styleId="a9">
    <w:name w:val="附录三级条标题"/>
    <w:basedOn w:val="a8"/>
    <w:next w:val="aff2"/>
    <w:rsid w:val="008C09F1"/>
    <w:pPr>
      <w:numPr>
        <w:ilvl w:val="3"/>
      </w:numPr>
      <w:outlineLvl w:val="4"/>
    </w:pPr>
  </w:style>
  <w:style w:type="paragraph" w:customStyle="1" w:styleId="aa">
    <w:name w:val="附录四级条标题"/>
    <w:basedOn w:val="a9"/>
    <w:next w:val="aff2"/>
    <w:rsid w:val="008C09F1"/>
    <w:pPr>
      <w:numPr>
        <w:ilvl w:val="4"/>
      </w:numPr>
      <w:outlineLvl w:val="5"/>
    </w:pPr>
  </w:style>
  <w:style w:type="paragraph" w:customStyle="1" w:styleId="a0">
    <w:name w:val="附录图标题"/>
    <w:next w:val="aff2"/>
    <w:rsid w:val="008C09F1"/>
    <w:pPr>
      <w:numPr>
        <w:numId w:val="9"/>
      </w:numPr>
      <w:jc w:val="center"/>
    </w:pPr>
    <w:rPr>
      <w:rFonts w:ascii="黑体" w:eastAsia="黑体"/>
      <w:sz w:val="21"/>
    </w:rPr>
  </w:style>
  <w:style w:type="paragraph" w:customStyle="1" w:styleId="affe">
    <w:name w:val="附录五级条标题"/>
    <w:basedOn w:val="aa"/>
    <w:next w:val="aff2"/>
    <w:rsid w:val="008C09F1"/>
    <w:pPr>
      <w:numPr>
        <w:ilvl w:val="0"/>
        <w:numId w:val="0"/>
      </w:numPr>
      <w:tabs>
        <w:tab w:val="num" w:pos="3827"/>
      </w:tabs>
      <w:ind w:left="3827" w:hanging="1276"/>
      <w:outlineLvl w:val="6"/>
    </w:pPr>
  </w:style>
  <w:style w:type="character" w:customStyle="1" w:styleId="afff">
    <w:name w:val="个人答复风格"/>
    <w:rPr>
      <w:rFonts w:ascii="Arial" w:eastAsia="宋体" w:hAnsi="Arial" w:cs="Arial"/>
      <w:color w:val="auto"/>
      <w:sz w:val="20"/>
    </w:rPr>
  </w:style>
  <w:style w:type="character" w:customStyle="1" w:styleId="afff0">
    <w:name w:val="个人撰写风格"/>
    <w:rPr>
      <w:rFonts w:ascii="Arial" w:eastAsia="宋体" w:hAnsi="Arial" w:cs="Arial"/>
      <w:color w:val="auto"/>
      <w:sz w:val="20"/>
    </w:rPr>
  </w:style>
  <w:style w:type="paragraph" w:styleId="afff1">
    <w:name w:val="footnote text"/>
    <w:basedOn w:val="af4"/>
    <w:link w:val="Char4"/>
    <w:semiHidden/>
    <w:rsid w:val="008C09F1"/>
    <w:pPr>
      <w:jc w:val="left"/>
    </w:pPr>
    <w:rPr>
      <w:sz w:val="18"/>
      <w:szCs w:val="18"/>
    </w:rPr>
  </w:style>
  <w:style w:type="character" w:styleId="afff2">
    <w:name w:val="footnote reference"/>
    <w:semiHidden/>
    <w:rsid w:val="008C09F1"/>
    <w:rPr>
      <w:vertAlign w:val="superscript"/>
    </w:rPr>
  </w:style>
  <w:style w:type="paragraph" w:customStyle="1" w:styleId="af3">
    <w:name w:val="列项——（一级）"/>
    <w:rsid w:val="008C09F1"/>
    <w:pPr>
      <w:widowControl w:val="0"/>
      <w:numPr>
        <w:numId w:val="4"/>
      </w:numPr>
      <w:tabs>
        <w:tab w:val="clear" w:pos="1140"/>
        <w:tab w:val="num" w:pos="854"/>
      </w:tabs>
      <w:ind w:leftChars="200" w:left="200" w:hangingChars="200" w:hanging="200"/>
      <w:jc w:val="both"/>
    </w:pPr>
    <w:rPr>
      <w:rFonts w:ascii="宋体"/>
      <w:sz w:val="21"/>
    </w:rPr>
  </w:style>
  <w:style w:type="paragraph" w:customStyle="1" w:styleId="a4">
    <w:name w:val="列项●（二级）"/>
    <w:rsid w:val="008C09F1"/>
    <w:pPr>
      <w:numPr>
        <w:numId w:val="6"/>
      </w:numPr>
      <w:tabs>
        <w:tab w:val="left" w:pos="840"/>
      </w:tabs>
      <w:ind w:leftChars="400" w:left="600" w:hangingChars="200" w:hanging="200"/>
      <w:jc w:val="both"/>
    </w:pPr>
    <w:rPr>
      <w:rFonts w:ascii="宋体"/>
      <w:sz w:val="21"/>
    </w:rPr>
  </w:style>
  <w:style w:type="paragraph" w:customStyle="1" w:styleId="afff3">
    <w:name w:val="目次、标准名称标题"/>
    <w:basedOn w:val="ab"/>
    <w:next w:val="aff2"/>
    <w:rsid w:val="008C09F1"/>
    <w:pPr>
      <w:numPr>
        <w:numId w:val="0"/>
      </w:numPr>
      <w:spacing w:line="460" w:lineRule="exact"/>
    </w:pPr>
  </w:style>
  <w:style w:type="paragraph" w:customStyle="1" w:styleId="afff4">
    <w:name w:val="目次、索引正文"/>
    <w:rsid w:val="008C09F1"/>
    <w:pPr>
      <w:spacing w:line="320" w:lineRule="exact"/>
      <w:jc w:val="both"/>
    </w:pPr>
    <w:rPr>
      <w:rFonts w:ascii="宋体"/>
      <w:sz w:val="21"/>
    </w:rPr>
  </w:style>
  <w:style w:type="paragraph" w:styleId="12">
    <w:name w:val="toc 1"/>
    <w:autoRedefine/>
    <w:uiPriority w:val="39"/>
    <w:qFormat/>
    <w:rsid w:val="008C09F1"/>
    <w:pPr>
      <w:widowControl w:val="0"/>
      <w:adjustRightInd w:val="0"/>
      <w:snapToGrid w:val="0"/>
      <w:spacing w:before="120" w:after="120" w:line="360" w:lineRule="auto"/>
    </w:pPr>
    <w:rPr>
      <w:rFonts w:ascii="Calibri" w:hAnsi="Calibri"/>
      <w:b/>
      <w:bCs/>
      <w:caps/>
      <w:kern w:val="2"/>
      <w:lang w:val="en-GB"/>
    </w:rPr>
  </w:style>
  <w:style w:type="paragraph" w:styleId="21">
    <w:name w:val="toc 2"/>
    <w:basedOn w:val="12"/>
    <w:autoRedefine/>
    <w:uiPriority w:val="39"/>
    <w:qFormat/>
    <w:rsid w:val="008C09F1"/>
    <w:pPr>
      <w:spacing w:before="0" w:after="0"/>
      <w:ind w:left="210"/>
    </w:pPr>
    <w:rPr>
      <w:b w:val="0"/>
      <w:bCs w:val="0"/>
      <w:caps w:val="0"/>
      <w:smallCaps/>
    </w:rPr>
  </w:style>
  <w:style w:type="paragraph" w:styleId="30">
    <w:name w:val="toc 3"/>
    <w:basedOn w:val="21"/>
    <w:autoRedefine/>
    <w:uiPriority w:val="39"/>
    <w:qFormat/>
    <w:rsid w:val="008C09F1"/>
    <w:pPr>
      <w:ind w:left="420"/>
    </w:pPr>
    <w:rPr>
      <w:i/>
      <w:iCs/>
      <w:smallCaps w:val="0"/>
    </w:rPr>
  </w:style>
  <w:style w:type="paragraph" w:styleId="41">
    <w:name w:val="toc 4"/>
    <w:basedOn w:val="30"/>
    <w:autoRedefine/>
    <w:uiPriority w:val="39"/>
    <w:rsid w:val="008C09F1"/>
    <w:pPr>
      <w:ind w:left="630"/>
    </w:pPr>
    <w:rPr>
      <w:i w:val="0"/>
      <w:iCs w:val="0"/>
      <w:sz w:val="18"/>
      <w:szCs w:val="18"/>
    </w:rPr>
  </w:style>
  <w:style w:type="paragraph" w:styleId="51">
    <w:name w:val="toc 5"/>
    <w:basedOn w:val="41"/>
    <w:autoRedefine/>
    <w:semiHidden/>
    <w:rsid w:val="008C09F1"/>
    <w:pPr>
      <w:ind w:left="840"/>
    </w:pPr>
  </w:style>
  <w:style w:type="paragraph" w:styleId="60">
    <w:name w:val="toc 6"/>
    <w:basedOn w:val="51"/>
    <w:autoRedefine/>
    <w:semiHidden/>
    <w:rsid w:val="008C09F1"/>
    <w:pPr>
      <w:ind w:left="1050"/>
    </w:pPr>
  </w:style>
  <w:style w:type="paragraph" w:styleId="70">
    <w:name w:val="toc 7"/>
    <w:basedOn w:val="60"/>
    <w:autoRedefine/>
    <w:semiHidden/>
    <w:rsid w:val="008C09F1"/>
    <w:pPr>
      <w:ind w:left="1260"/>
    </w:pPr>
  </w:style>
  <w:style w:type="paragraph" w:styleId="80">
    <w:name w:val="toc 8"/>
    <w:basedOn w:val="70"/>
    <w:autoRedefine/>
    <w:semiHidden/>
    <w:rsid w:val="008C09F1"/>
    <w:pPr>
      <w:ind w:left="1470"/>
    </w:pPr>
  </w:style>
  <w:style w:type="paragraph" w:styleId="90">
    <w:name w:val="toc 9"/>
    <w:basedOn w:val="80"/>
    <w:autoRedefine/>
    <w:semiHidden/>
    <w:rsid w:val="008C09F1"/>
    <w:pPr>
      <w:ind w:left="1680"/>
    </w:pPr>
  </w:style>
  <w:style w:type="paragraph" w:customStyle="1" w:styleId="afff5">
    <w:name w:val="其他标准称谓"/>
    <w:rsid w:val="008C09F1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ff6">
    <w:name w:val="其他发布部门"/>
    <w:basedOn w:val="aff4"/>
    <w:rsid w:val="008C09F1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">
    <w:name w:val="三级条标题"/>
    <w:basedOn w:val="ae"/>
    <w:next w:val="aff2"/>
    <w:link w:val="Char5"/>
    <w:rsid w:val="008C09F1"/>
    <w:pPr>
      <w:numPr>
        <w:ilvl w:val="4"/>
      </w:numPr>
      <w:outlineLvl w:val="4"/>
    </w:pPr>
  </w:style>
  <w:style w:type="paragraph" w:customStyle="1" w:styleId="afff7">
    <w:name w:val="实施日期"/>
    <w:basedOn w:val="aff5"/>
    <w:rsid w:val="008C09F1"/>
    <w:pPr>
      <w:framePr w:hSpace="0" w:wrap="around" w:xAlign="right"/>
      <w:jc w:val="right"/>
    </w:pPr>
  </w:style>
  <w:style w:type="paragraph" w:customStyle="1" w:styleId="afff8">
    <w:name w:val="示例"/>
    <w:next w:val="aff2"/>
    <w:rsid w:val="008C09F1"/>
    <w:pPr>
      <w:tabs>
        <w:tab w:val="num" w:pos="816"/>
        <w:tab w:val="num" w:pos="1200"/>
      </w:tabs>
      <w:ind w:left="1200" w:firstLineChars="233" w:firstLine="419"/>
      <w:jc w:val="both"/>
    </w:pPr>
    <w:rPr>
      <w:rFonts w:ascii="宋体"/>
      <w:sz w:val="18"/>
    </w:rPr>
  </w:style>
  <w:style w:type="paragraph" w:customStyle="1" w:styleId="afff9">
    <w:name w:val="数字编号列项（二级）"/>
    <w:rsid w:val="008C09F1"/>
    <w:pPr>
      <w:ind w:leftChars="400" w:left="1260" w:hangingChars="200" w:hanging="420"/>
      <w:jc w:val="both"/>
    </w:pPr>
    <w:rPr>
      <w:rFonts w:ascii="宋体"/>
      <w:sz w:val="21"/>
    </w:rPr>
  </w:style>
  <w:style w:type="paragraph" w:customStyle="1" w:styleId="af0">
    <w:name w:val="四级条标题"/>
    <w:basedOn w:val="af"/>
    <w:next w:val="aff2"/>
    <w:rsid w:val="008C09F1"/>
    <w:pPr>
      <w:numPr>
        <w:ilvl w:val="5"/>
      </w:numPr>
      <w:outlineLvl w:val="5"/>
    </w:pPr>
  </w:style>
  <w:style w:type="paragraph" w:customStyle="1" w:styleId="afffa">
    <w:name w:val="条文脚注"/>
    <w:basedOn w:val="afff1"/>
    <w:rsid w:val="008C09F1"/>
    <w:pPr>
      <w:ind w:leftChars="200" w:left="780" w:hangingChars="200" w:hanging="360"/>
      <w:jc w:val="both"/>
    </w:pPr>
    <w:rPr>
      <w:rFonts w:ascii="宋体"/>
    </w:rPr>
  </w:style>
  <w:style w:type="paragraph" w:customStyle="1" w:styleId="afffb">
    <w:name w:val="图表脚注"/>
    <w:next w:val="aff2"/>
    <w:rsid w:val="008C09F1"/>
    <w:pPr>
      <w:ind w:leftChars="200" w:left="300" w:hangingChars="100" w:hanging="100"/>
      <w:jc w:val="both"/>
    </w:pPr>
    <w:rPr>
      <w:rFonts w:ascii="宋体"/>
      <w:sz w:val="18"/>
    </w:rPr>
  </w:style>
  <w:style w:type="paragraph" w:customStyle="1" w:styleId="afffc">
    <w:name w:val="文献分类号"/>
    <w:rsid w:val="008C09F1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styleId="afffd">
    <w:name w:val="Document Map"/>
    <w:basedOn w:val="af4"/>
    <w:link w:val="Char6"/>
    <w:uiPriority w:val="99"/>
    <w:semiHidden/>
    <w:rsid w:val="008C09F1"/>
    <w:pPr>
      <w:shd w:val="clear" w:color="auto" w:fill="000080"/>
    </w:pPr>
  </w:style>
  <w:style w:type="paragraph" w:customStyle="1" w:styleId="af1">
    <w:name w:val="五级条标题"/>
    <w:basedOn w:val="af0"/>
    <w:next w:val="aff2"/>
    <w:rsid w:val="008C09F1"/>
    <w:pPr>
      <w:numPr>
        <w:ilvl w:val="6"/>
      </w:numPr>
      <w:outlineLvl w:val="6"/>
    </w:pPr>
  </w:style>
  <w:style w:type="paragraph" w:styleId="afffe">
    <w:name w:val="footer"/>
    <w:basedOn w:val="af4"/>
    <w:link w:val="Char7"/>
    <w:uiPriority w:val="99"/>
    <w:rsid w:val="008C09F1"/>
    <w:pPr>
      <w:tabs>
        <w:tab w:val="center" w:pos="4153"/>
        <w:tab w:val="right" w:pos="8306"/>
      </w:tabs>
      <w:ind w:rightChars="100" w:right="210"/>
      <w:jc w:val="right"/>
    </w:pPr>
    <w:rPr>
      <w:sz w:val="18"/>
      <w:szCs w:val="18"/>
    </w:rPr>
  </w:style>
  <w:style w:type="character" w:styleId="affff">
    <w:name w:val="page number"/>
    <w:rsid w:val="008C09F1"/>
    <w:rPr>
      <w:rFonts w:ascii="Times New Roman" w:eastAsia="宋体" w:hAnsi="Times New Roman"/>
      <w:sz w:val="18"/>
    </w:rPr>
  </w:style>
  <w:style w:type="paragraph" w:styleId="affff0">
    <w:name w:val="header"/>
    <w:basedOn w:val="af4"/>
    <w:link w:val="Char8"/>
    <w:rsid w:val="008C09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a5">
    <w:name w:val="正文表标题"/>
    <w:next w:val="aff2"/>
    <w:rsid w:val="008C09F1"/>
    <w:pPr>
      <w:numPr>
        <w:numId w:val="3"/>
      </w:numPr>
      <w:jc w:val="center"/>
    </w:pPr>
    <w:rPr>
      <w:rFonts w:ascii="黑体" w:eastAsia="黑体"/>
      <w:sz w:val="21"/>
    </w:rPr>
  </w:style>
  <w:style w:type="paragraph" w:customStyle="1" w:styleId="affff1">
    <w:name w:val="正文图标题"/>
    <w:next w:val="aff2"/>
    <w:rsid w:val="008C09F1"/>
    <w:pPr>
      <w:tabs>
        <w:tab w:val="num" w:pos="1200"/>
      </w:tabs>
      <w:ind w:left="1200" w:hanging="360"/>
      <w:jc w:val="center"/>
    </w:pPr>
    <w:rPr>
      <w:rFonts w:ascii="黑体" w:eastAsia="黑体"/>
      <w:sz w:val="21"/>
    </w:rPr>
  </w:style>
  <w:style w:type="paragraph" w:customStyle="1" w:styleId="affff2">
    <w:name w:val="注："/>
    <w:next w:val="aff2"/>
    <w:rsid w:val="008C09F1"/>
    <w:pPr>
      <w:widowControl w:val="0"/>
      <w:tabs>
        <w:tab w:val="num" w:pos="1200"/>
      </w:tabs>
      <w:autoSpaceDE w:val="0"/>
      <w:autoSpaceDN w:val="0"/>
      <w:ind w:left="1200" w:hanging="360"/>
      <w:jc w:val="both"/>
    </w:pPr>
    <w:rPr>
      <w:rFonts w:ascii="宋体"/>
      <w:sz w:val="18"/>
    </w:rPr>
  </w:style>
  <w:style w:type="paragraph" w:customStyle="1" w:styleId="affff3">
    <w:name w:val="注×："/>
    <w:rsid w:val="008C09F1"/>
    <w:pPr>
      <w:widowControl w:val="0"/>
      <w:tabs>
        <w:tab w:val="left" w:pos="630"/>
        <w:tab w:val="num" w:pos="1560"/>
      </w:tabs>
      <w:autoSpaceDE w:val="0"/>
      <w:autoSpaceDN w:val="0"/>
      <w:ind w:left="1560" w:hanging="360"/>
      <w:jc w:val="both"/>
    </w:pPr>
    <w:rPr>
      <w:rFonts w:ascii="宋体"/>
      <w:sz w:val="18"/>
    </w:rPr>
  </w:style>
  <w:style w:type="paragraph" w:customStyle="1" w:styleId="affff4">
    <w:name w:val="字母编号列项（一级）"/>
    <w:link w:val="Char9"/>
    <w:rsid w:val="008C09F1"/>
    <w:pPr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5111115ghfhg5gggdashdsddh5H51">
    <w:name w:val="样式 标题 51.1.1.1.1标题 5标ghfhg题 5gggdashdsddh5H5 + 宋体1"/>
    <w:basedOn w:val="50"/>
    <w:autoRedefine/>
    <w:rsid w:val="008C09F1"/>
    <w:pPr>
      <w:numPr>
        <w:ilvl w:val="4"/>
        <w:numId w:val="10"/>
      </w:numPr>
      <w:tabs>
        <w:tab w:val="left" w:pos="1080"/>
        <w:tab w:val="left" w:pos="1260"/>
      </w:tabs>
      <w:spacing w:line="360" w:lineRule="auto"/>
    </w:pPr>
    <w:rPr>
      <w:rFonts w:ascii="宋体" w:hAnsi="宋体"/>
      <w:b w:val="0"/>
      <w:bCs w:val="0"/>
      <w:sz w:val="21"/>
      <w:szCs w:val="20"/>
    </w:rPr>
  </w:style>
  <w:style w:type="paragraph" w:customStyle="1" w:styleId="a1">
    <w:name w:val="列项◆（三级）"/>
    <w:rsid w:val="008C09F1"/>
    <w:pPr>
      <w:numPr>
        <w:numId w:val="7"/>
      </w:numPr>
      <w:ind w:leftChars="600" w:left="800" w:hangingChars="200" w:hanging="200"/>
    </w:pPr>
    <w:rPr>
      <w:rFonts w:ascii="宋体"/>
      <w:sz w:val="21"/>
    </w:rPr>
  </w:style>
  <w:style w:type="paragraph" w:customStyle="1" w:styleId="af2">
    <w:name w:val="编号列项（三级）"/>
    <w:rsid w:val="008C09F1"/>
    <w:pPr>
      <w:numPr>
        <w:numId w:val="5"/>
      </w:numPr>
      <w:tabs>
        <w:tab w:val="clear" w:pos="1140"/>
      </w:tabs>
      <w:ind w:leftChars="600" w:left="800" w:hangingChars="200" w:hanging="200"/>
    </w:pPr>
    <w:rPr>
      <w:rFonts w:ascii="宋体"/>
      <w:sz w:val="21"/>
    </w:rPr>
  </w:style>
  <w:style w:type="paragraph" w:customStyle="1" w:styleId="a">
    <w:name w:val="章"/>
    <w:basedOn w:val="10"/>
    <w:rsid w:val="008C09F1"/>
    <w:pPr>
      <w:numPr>
        <w:ilvl w:val="0"/>
        <w:numId w:val="11"/>
      </w:numPr>
      <w:spacing w:before="120" w:after="120" w:line="360" w:lineRule="auto"/>
    </w:pPr>
  </w:style>
  <w:style w:type="character" w:styleId="affff5">
    <w:name w:val="annotation reference"/>
    <w:uiPriority w:val="99"/>
    <w:semiHidden/>
    <w:rsid w:val="008C09F1"/>
    <w:rPr>
      <w:sz w:val="21"/>
      <w:szCs w:val="21"/>
    </w:rPr>
  </w:style>
  <w:style w:type="paragraph" w:customStyle="1" w:styleId="affff6">
    <w:name w:val="特点"/>
    <w:aliases w:val="ALT+Z,段1,表正文,正文非缩进"/>
    <w:basedOn w:val="af4"/>
    <w:next w:val="13"/>
    <w:semiHidden/>
    <w:rsid w:val="008C09F1"/>
  </w:style>
  <w:style w:type="paragraph" w:styleId="13">
    <w:name w:val="index 1"/>
    <w:basedOn w:val="af4"/>
    <w:next w:val="af4"/>
    <w:autoRedefine/>
    <w:semiHidden/>
    <w:rsid w:val="008C09F1"/>
  </w:style>
  <w:style w:type="paragraph" w:styleId="affff7">
    <w:name w:val="annotation text"/>
    <w:basedOn w:val="af4"/>
    <w:link w:val="Chara"/>
    <w:uiPriority w:val="99"/>
    <w:semiHidden/>
    <w:rsid w:val="008C09F1"/>
    <w:pPr>
      <w:jc w:val="left"/>
    </w:pPr>
  </w:style>
  <w:style w:type="paragraph" w:styleId="affff8">
    <w:name w:val="Body Text"/>
    <w:aliases w:val=" Char2"/>
    <w:basedOn w:val="af4"/>
    <w:link w:val="Charb"/>
    <w:uiPriority w:val="99"/>
    <w:rsid w:val="008C09F1"/>
    <w:pPr>
      <w:spacing w:after="120"/>
    </w:pPr>
  </w:style>
  <w:style w:type="character" w:customStyle="1" w:styleId="Charb">
    <w:name w:val="正文文本 Char"/>
    <w:aliases w:val=" Char2 Char"/>
    <w:link w:val="affff8"/>
    <w:uiPriority w:val="99"/>
    <w:rsid w:val="007C63AC"/>
    <w:rPr>
      <w:rFonts w:eastAsia="宋体"/>
      <w:kern w:val="2"/>
      <w:sz w:val="21"/>
      <w:szCs w:val="24"/>
      <w:lang w:val="en-GB" w:eastAsia="zh-CN" w:bidi="ar-SA"/>
    </w:rPr>
  </w:style>
  <w:style w:type="character" w:styleId="affff9">
    <w:name w:val="FollowedHyperlink"/>
    <w:rsid w:val="008C09F1"/>
    <w:rPr>
      <w:color w:val="800080"/>
      <w:u w:val="single"/>
    </w:rPr>
  </w:style>
  <w:style w:type="paragraph" w:styleId="affffa">
    <w:name w:val="Balloon Text"/>
    <w:basedOn w:val="af4"/>
    <w:link w:val="Charc"/>
    <w:uiPriority w:val="99"/>
    <w:semiHidden/>
    <w:rsid w:val="008C09F1"/>
    <w:rPr>
      <w:sz w:val="18"/>
      <w:szCs w:val="18"/>
    </w:rPr>
  </w:style>
  <w:style w:type="paragraph" w:styleId="affffb">
    <w:name w:val="annotation subject"/>
    <w:basedOn w:val="affff7"/>
    <w:next w:val="affff7"/>
    <w:link w:val="Chard"/>
    <w:semiHidden/>
    <w:rsid w:val="008C09F1"/>
    <w:rPr>
      <w:b/>
      <w:bCs/>
    </w:rPr>
  </w:style>
  <w:style w:type="paragraph" w:styleId="affffc">
    <w:name w:val="caption"/>
    <w:basedOn w:val="af4"/>
    <w:next w:val="af4"/>
    <w:qFormat/>
    <w:rsid w:val="008C09F1"/>
    <w:rPr>
      <w:rFonts w:ascii="Arial" w:eastAsia="黑体" w:hAnsi="Arial" w:cs="Arial"/>
      <w:sz w:val="20"/>
      <w:szCs w:val="20"/>
    </w:rPr>
  </w:style>
  <w:style w:type="paragraph" w:customStyle="1" w:styleId="affffd">
    <w:name w:val="正文图"/>
    <w:next w:val="affff8"/>
    <w:rsid w:val="008C09F1"/>
    <w:pPr>
      <w:tabs>
        <w:tab w:val="num" w:pos="113"/>
      </w:tabs>
      <w:ind w:firstLine="288"/>
      <w:jc w:val="center"/>
    </w:pPr>
    <w:rPr>
      <w:b/>
      <w:kern w:val="2"/>
      <w:sz w:val="21"/>
      <w:szCs w:val="24"/>
      <w:lang w:val="en-GB"/>
    </w:rPr>
  </w:style>
  <w:style w:type="paragraph" w:customStyle="1" w:styleId="affffe">
    <w:name w:val="列项·"/>
    <w:rsid w:val="00776F91"/>
    <w:pPr>
      <w:widowControl w:val="0"/>
      <w:tabs>
        <w:tab w:val="left" w:pos="840"/>
      </w:tabs>
      <w:adjustRightInd w:val="0"/>
      <w:spacing w:line="360" w:lineRule="atLeast"/>
      <w:jc w:val="both"/>
      <w:textAlignment w:val="baseline"/>
    </w:pPr>
    <w:rPr>
      <w:rFonts w:ascii="宋体"/>
      <w:sz w:val="21"/>
    </w:rPr>
  </w:style>
  <w:style w:type="paragraph" w:styleId="afffff">
    <w:name w:val="Normal Indent"/>
    <w:aliases w:val="段1 + 黑体,(符号) 宋体,四号,蓝色,左侧:  2.59 厘米,加宽...,特点标题,首行缩进二字,缩进,标题4,正文（小五号） Char,正文（小五号） Char Char,正文（小五号） Char Char Char Char Char Char Char Char Char Char Char Char Char Char,正文缩进 Char1,正文缩进 Char Char,正文缩进 Char1 Char Char,中邮（首行缩进两字）,正文（首行缩进两字） Char,段1 Ch"/>
    <w:basedOn w:val="af4"/>
    <w:link w:val="Chare"/>
    <w:rsid w:val="00D25E99"/>
    <w:pPr>
      <w:tabs>
        <w:tab w:val="num" w:pos="1695"/>
      </w:tabs>
      <w:adjustRightInd/>
      <w:snapToGrid/>
      <w:spacing w:line="240" w:lineRule="auto"/>
      <w:ind w:left="1695" w:hanging="420"/>
    </w:pPr>
    <w:rPr>
      <w:szCs w:val="20"/>
      <w:lang w:val="en-US"/>
    </w:rPr>
  </w:style>
  <w:style w:type="paragraph" w:customStyle="1" w:styleId="afffff0">
    <w:name w:val="列项——"/>
    <w:rsid w:val="00D25E99"/>
    <w:pPr>
      <w:widowControl w:val="0"/>
      <w:tabs>
        <w:tab w:val="num" w:pos="360"/>
      </w:tabs>
      <w:adjustRightInd w:val="0"/>
      <w:spacing w:line="360" w:lineRule="atLeast"/>
      <w:jc w:val="both"/>
      <w:textAlignment w:val="baseline"/>
    </w:pPr>
    <w:rPr>
      <w:rFonts w:ascii="宋体"/>
      <w:sz w:val="21"/>
    </w:rPr>
  </w:style>
  <w:style w:type="paragraph" w:customStyle="1" w:styleId="afffff1">
    <w:name w:val="三级无标题条"/>
    <w:basedOn w:val="af4"/>
    <w:rsid w:val="00D25E99"/>
    <w:pPr>
      <w:adjustRightInd/>
      <w:snapToGrid/>
      <w:spacing w:line="240" w:lineRule="auto"/>
    </w:pPr>
    <w:rPr>
      <w:szCs w:val="20"/>
      <w:lang w:val="en-US"/>
    </w:rPr>
  </w:style>
  <w:style w:type="paragraph" w:customStyle="1" w:styleId="afffff2">
    <w:name w:val="四级无标题条"/>
    <w:basedOn w:val="af4"/>
    <w:rsid w:val="00D25E99"/>
    <w:pPr>
      <w:adjustRightInd/>
      <w:snapToGrid/>
      <w:spacing w:line="240" w:lineRule="auto"/>
    </w:pPr>
    <w:rPr>
      <w:szCs w:val="20"/>
      <w:lang w:val="en-US"/>
    </w:rPr>
  </w:style>
  <w:style w:type="paragraph" w:customStyle="1" w:styleId="afffff3">
    <w:name w:val="五级无标题条"/>
    <w:basedOn w:val="af4"/>
    <w:rsid w:val="00D25E99"/>
    <w:pPr>
      <w:adjustRightInd/>
      <w:snapToGrid/>
      <w:spacing w:line="240" w:lineRule="auto"/>
    </w:pPr>
    <w:rPr>
      <w:szCs w:val="20"/>
      <w:lang w:val="en-US"/>
    </w:rPr>
  </w:style>
  <w:style w:type="paragraph" w:customStyle="1" w:styleId="afffff4">
    <w:name w:val="一级无标题条"/>
    <w:basedOn w:val="af4"/>
    <w:rsid w:val="00D25E99"/>
    <w:pPr>
      <w:adjustRightInd/>
      <w:snapToGrid/>
      <w:spacing w:line="240" w:lineRule="auto"/>
    </w:pPr>
    <w:rPr>
      <w:szCs w:val="20"/>
      <w:lang w:val="en-US"/>
    </w:rPr>
  </w:style>
  <w:style w:type="paragraph" w:customStyle="1" w:styleId="31">
    <w:name w:val="分级3"/>
    <w:basedOn w:val="afffff"/>
    <w:autoRedefine/>
    <w:rsid w:val="00D25E99"/>
    <w:pPr>
      <w:tabs>
        <w:tab w:val="clear" w:pos="1695"/>
        <w:tab w:val="num" w:pos="360"/>
      </w:tabs>
      <w:spacing w:line="440" w:lineRule="atLeast"/>
      <w:jc w:val="left"/>
    </w:pPr>
    <w:rPr>
      <w:rFonts w:eastAsia="楷体_GB2312"/>
      <w:sz w:val="28"/>
    </w:rPr>
  </w:style>
  <w:style w:type="paragraph" w:customStyle="1" w:styleId="14">
    <w:name w:val="分级1"/>
    <w:basedOn w:val="afffff"/>
    <w:autoRedefine/>
    <w:rsid w:val="00D25E99"/>
    <w:pPr>
      <w:tabs>
        <w:tab w:val="clear" w:pos="1695"/>
        <w:tab w:val="num" w:pos="360"/>
      </w:tabs>
      <w:spacing w:line="440" w:lineRule="atLeast"/>
      <w:jc w:val="left"/>
    </w:pPr>
    <w:rPr>
      <w:rFonts w:eastAsia="楷体_GB2312"/>
      <w:sz w:val="28"/>
    </w:rPr>
  </w:style>
  <w:style w:type="paragraph" w:customStyle="1" w:styleId="22">
    <w:name w:val="分级2"/>
    <w:basedOn w:val="afffff"/>
    <w:autoRedefine/>
    <w:rsid w:val="00D25E99"/>
    <w:pPr>
      <w:tabs>
        <w:tab w:val="clear" w:pos="1695"/>
        <w:tab w:val="num" w:pos="360"/>
      </w:tabs>
      <w:spacing w:line="440" w:lineRule="atLeast"/>
      <w:jc w:val="left"/>
    </w:pPr>
    <w:rPr>
      <w:rFonts w:eastAsia="楷体_GB2312"/>
      <w:sz w:val="28"/>
    </w:rPr>
  </w:style>
  <w:style w:type="paragraph" w:customStyle="1" w:styleId="15">
    <w:name w:val="1"/>
    <w:basedOn w:val="affff4"/>
    <w:autoRedefine/>
    <w:rsid w:val="00D25E99"/>
    <w:pPr>
      <w:tabs>
        <w:tab w:val="num" w:pos="540"/>
      </w:tabs>
      <w:ind w:leftChars="0" w:left="178" w:firstLineChars="0" w:firstLine="0"/>
    </w:pPr>
    <w:rPr>
      <w:rFonts w:ascii="Times New Roman"/>
      <w:kern w:val="2"/>
    </w:rPr>
  </w:style>
  <w:style w:type="paragraph" w:styleId="afffff5">
    <w:name w:val="Body Text Indent"/>
    <w:aliases w:val=" Char1"/>
    <w:basedOn w:val="af4"/>
    <w:link w:val="Charf"/>
    <w:uiPriority w:val="99"/>
    <w:rsid w:val="00D25E99"/>
    <w:pPr>
      <w:adjustRightInd/>
      <w:snapToGrid/>
      <w:spacing w:after="120" w:line="240" w:lineRule="auto"/>
      <w:ind w:left="420"/>
    </w:pPr>
    <w:rPr>
      <w:szCs w:val="20"/>
      <w:lang w:val="en-US"/>
    </w:rPr>
  </w:style>
  <w:style w:type="character" w:customStyle="1" w:styleId="Charf">
    <w:name w:val="正文文本缩进 Char"/>
    <w:aliases w:val=" Char1 Char"/>
    <w:link w:val="afffff5"/>
    <w:uiPriority w:val="99"/>
    <w:rsid w:val="007C63AC"/>
    <w:rPr>
      <w:rFonts w:eastAsia="宋体"/>
      <w:kern w:val="2"/>
      <w:sz w:val="21"/>
      <w:lang w:val="en-US" w:eastAsia="zh-CN" w:bidi="ar-SA"/>
    </w:rPr>
  </w:style>
  <w:style w:type="paragraph" w:customStyle="1" w:styleId="afffff6">
    <w:name w:val="目标正文"/>
    <w:basedOn w:val="aff2"/>
    <w:rsid w:val="00D25E99"/>
    <w:pPr>
      <w:ind w:left="420" w:firstLineChars="0" w:firstLine="420"/>
    </w:pPr>
  </w:style>
  <w:style w:type="paragraph" w:styleId="32">
    <w:name w:val="Body Text Indent 3"/>
    <w:basedOn w:val="af4"/>
    <w:link w:val="3Char0"/>
    <w:rsid w:val="00D25E99"/>
    <w:pPr>
      <w:adjustRightInd/>
      <w:snapToGrid/>
      <w:spacing w:after="120" w:line="240" w:lineRule="auto"/>
      <w:ind w:left="420"/>
    </w:pPr>
    <w:rPr>
      <w:sz w:val="16"/>
      <w:szCs w:val="20"/>
      <w:lang w:val="en-US"/>
    </w:rPr>
  </w:style>
  <w:style w:type="paragraph" w:styleId="afffff7">
    <w:name w:val="Block Text"/>
    <w:basedOn w:val="af4"/>
    <w:rsid w:val="00D25E99"/>
    <w:pPr>
      <w:autoSpaceDE w:val="0"/>
      <w:autoSpaceDN w:val="0"/>
      <w:snapToGrid/>
      <w:ind w:left="359" w:right="206" w:firstLine="361"/>
    </w:pPr>
    <w:rPr>
      <w:rFonts w:ascii="宋体"/>
      <w:color w:val="FF0000"/>
      <w:szCs w:val="20"/>
      <w:lang w:val="en-US"/>
    </w:rPr>
  </w:style>
  <w:style w:type="paragraph" w:styleId="23">
    <w:name w:val="Body Text 2"/>
    <w:basedOn w:val="af4"/>
    <w:link w:val="2Char0"/>
    <w:rsid w:val="00D25E99"/>
    <w:pPr>
      <w:adjustRightInd/>
      <w:snapToGrid/>
      <w:spacing w:after="120" w:line="480" w:lineRule="auto"/>
    </w:pPr>
    <w:rPr>
      <w:szCs w:val="20"/>
      <w:lang w:val="en-US"/>
    </w:rPr>
  </w:style>
  <w:style w:type="paragraph" w:styleId="24">
    <w:name w:val="Body Text Indent 2"/>
    <w:basedOn w:val="af4"/>
    <w:link w:val="2Char1"/>
    <w:rsid w:val="00D25E99"/>
    <w:pPr>
      <w:adjustRightInd/>
      <w:snapToGrid/>
      <w:spacing w:line="240" w:lineRule="auto"/>
      <w:ind w:firstLine="420"/>
    </w:pPr>
    <w:rPr>
      <w:color w:val="3366FF"/>
      <w:szCs w:val="20"/>
      <w:lang w:val="en-US"/>
    </w:rPr>
  </w:style>
  <w:style w:type="paragraph" w:styleId="afffff8">
    <w:name w:val="Date"/>
    <w:basedOn w:val="af4"/>
    <w:next w:val="af4"/>
    <w:link w:val="Charf0"/>
    <w:rsid w:val="00D25E99"/>
    <w:pPr>
      <w:adjustRightInd/>
      <w:snapToGrid/>
      <w:spacing w:line="240" w:lineRule="auto"/>
      <w:ind w:leftChars="2500" w:left="100"/>
    </w:pPr>
    <w:rPr>
      <w:rFonts w:ascii="宋体"/>
      <w:noProof/>
      <w:kern w:val="0"/>
      <w:szCs w:val="20"/>
      <w:lang w:val="en-US"/>
    </w:rPr>
  </w:style>
  <w:style w:type="paragraph" w:styleId="afffff9">
    <w:name w:val="Normal (Web)"/>
    <w:basedOn w:val="af4"/>
    <w:rsid w:val="00D25E99"/>
    <w:pPr>
      <w:widowControl/>
      <w:adjustRightInd/>
      <w:snapToGrid/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  <w:lang w:val="en-US"/>
    </w:rPr>
  </w:style>
  <w:style w:type="character" w:customStyle="1" w:styleId="ourfont">
    <w:name w:val="ourfont"/>
    <w:basedOn w:val="af5"/>
    <w:rsid w:val="00D25E99"/>
  </w:style>
  <w:style w:type="paragraph" w:styleId="afffffa">
    <w:name w:val="E-mail Signature"/>
    <w:basedOn w:val="af4"/>
    <w:link w:val="Charf1"/>
    <w:rsid w:val="00D25E99"/>
    <w:pPr>
      <w:autoSpaceDE w:val="0"/>
      <w:autoSpaceDN w:val="0"/>
      <w:snapToGrid/>
      <w:spacing w:line="312" w:lineRule="auto"/>
    </w:pPr>
    <w:rPr>
      <w:kern w:val="0"/>
      <w:sz w:val="24"/>
      <w:szCs w:val="20"/>
      <w:lang w:val="en-US"/>
    </w:rPr>
  </w:style>
  <w:style w:type="paragraph" w:styleId="afffffb">
    <w:name w:val="Subtitle"/>
    <w:basedOn w:val="af4"/>
    <w:link w:val="Charf2"/>
    <w:qFormat/>
    <w:rsid w:val="00D25E99"/>
    <w:pPr>
      <w:autoSpaceDE w:val="0"/>
      <w:autoSpaceDN w:val="0"/>
      <w:snapToGrid/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  <w:lang w:val="en-US"/>
    </w:rPr>
  </w:style>
  <w:style w:type="paragraph" w:customStyle="1" w:styleId="Char20">
    <w:name w:val="Char2"/>
    <w:basedOn w:val="af4"/>
    <w:rsid w:val="00D25E99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table" w:styleId="afffffc">
    <w:name w:val="Table Grid"/>
    <w:basedOn w:val="af6"/>
    <w:rsid w:val="00D25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">
    <w:name w:val="Char Char Char"/>
    <w:basedOn w:val="af4"/>
    <w:rsid w:val="008F7263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paragraph" w:customStyle="1" w:styleId="CharCharChar1Char">
    <w:name w:val="Char Char Char1 Char"/>
    <w:basedOn w:val="af4"/>
    <w:autoRedefine/>
    <w:rsid w:val="00FD5F27"/>
    <w:pPr>
      <w:adjustRightInd/>
      <w:snapToGrid/>
    </w:pPr>
    <w:rPr>
      <w:rFonts w:ascii="宋体" w:hAnsi="宋体"/>
      <w:sz w:val="24"/>
      <w:lang w:val="en-US"/>
    </w:rPr>
  </w:style>
  <w:style w:type="paragraph" w:customStyle="1" w:styleId="CharCharCharCharCharCharCharCharCharCharCharCharChar">
    <w:name w:val="Char Char Char Char Char Char Char Char Char Char Char Char Char"/>
    <w:basedOn w:val="af4"/>
    <w:autoRedefine/>
    <w:rsid w:val="004D7F3D"/>
    <w:pPr>
      <w:adjustRightInd/>
      <w:snapToGrid/>
      <w:spacing w:line="240" w:lineRule="auto"/>
    </w:pPr>
    <w:rPr>
      <w:rFonts w:ascii="Tahoma" w:hAnsi="Tahoma"/>
      <w:sz w:val="24"/>
      <w:lang w:val="en-US"/>
    </w:rPr>
  </w:style>
  <w:style w:type="character" w:customStyle="1" w:styleId="Chare">
    <w:name w:val="正文缩进 Char"/>
    <w:aliases w:val="段1 + 黑体 Char,(符号) 宋体 Char,四号 Char,蓝色 Char,左侧:  2.59 厘米 Char,加宽... Char,特点标题 Char,首行缩进二字 Char,缩进 Char,标题4 Char,正文（小五号） Char Char1,正文（小五号） Char Char Char,正文（小五号） Char Char Char Char Char Char Char Char Char Char Char Char Char Char Char"/>
    <w:link w:val="afffff"/>
    <w:rsid w:val="00DC79E7"/>
    <w:rPr>
      <w:rFonts w:eastAsia="宋体"/>
      <w:kern w:val="2"/>
      <w:sz w:val="21"/>
      <w:lang w:val="en-US" w:eastAsia="zh-CN" w:bidi="ar-SA"/>
    </w:rPr>
  </w:style>
  <w:style w:type="paragraph" w:customStyle="1" w:styleId="ParaCharCharCharCharCharCharCharCharCharChar">
    <w:name w:val="默认段落字体 Para Char Char Char Char Char Char Char Char Char Char"/>
    <w:basedOn w:val="af4"/>
    <w:rsid w:val="00EB0414"/>
    <w:pPr>
      <w:adjustRightInd/>
      <w:snapToGrid/>
      <w:spacing w:line="240" w:lineRule="auto"/>
    </w:pPr>
    <w:rPr>
      <w:lang w:val="en-US"/>
    </w:rPr>
  </w:style>
  <w:style w:type="paragraph" w:customStyle="1" w:styleId="biaoti3">
    <w:name w:val="biaoti3"/>
    <w:basedOn w:val="3"/>
    <w:autoRedefine/>
    <w:rsid w:val="00E24DAC"/>
    <w:pPr>
      <w:numPr>
        <w:numId w:val="12"/>
      </w:numPr>
      <w:tabs>
        <w:tab w:val="num" w:pos="360"/>
      </w:tabs>
      <w:spacing w:line="415" w:lineRule="auto"/>
      <w:jc w:val="left"/>
    </w:pPr>
    <w:rPr>
      <w:bCs/>
      <w:sz w:val="28"/>
      <w:szCs w:val="20"/>
      <w:lang w:val="en-US"/>
    </w:rPr>
  </w:style>
  <w:style w:type="paragraph" w:customStyle="1" w:styleId="CharChar1">
    <w:name w:val="Char Char1"/>
    <w:basedOn w:val="af4"/>
    <w:autoRedefine/>
    <w:rsid w:val="009B1791"/>
    <w:pPr>
      <w:adjustRightInd/>
      <w:snapToGrid/>
      <w:spacing w:line="240" w:lineRule="auto"/>
    </w:pPr>
    <w:rPr>
      <w:rFonts w:ascii="Tahoma" w:hAnsi="Tahoma"/>
      <w:sz w:val="24"/>
      <w:lang w:val="en-US"/>
    </w:rPr>
  </w:style>
  <w:style w:type="paragraph" w:customStyle="1" w:styleId="afffffd">
    <w:name w:val="项目"/>
    <w:basedOn w:val="af4"/>
    <w:rsid w:val="009B1791"/>
    <w:pPr>
      <w:adjustRightInd/>
      <w:snapToGrid/>
      <w:spacing w:before="120" w:after="120"/>
      <w:jc w:val="left"/>
      <w:textAlignment w:val="baseline"/>
    </w:pPr>
    <w:rPr>
      <w:rFonts w:ascii="宋体"/>
      <w:kern w:val="0"/>
      <w:sz w:val="24"/>
      <w:szCs w:val="20"/>
      <w:lang w:val="en-US"/>
    </w:rPr>
  </w:style>
  <w:style w:type="paragraph" w:customStyle="1" w:styleId="ParaCharChar">
    <w:name w:val="默认段落字体 Para Char Char"/>
    <w:basedOn w:val="af4"/>
    <w:link w:val="ParaCharCharChar"/>
    <w:rsid w:val="009B1791"/>
    <w:pPr>
      <w:widowControl/>
      <w:adjustRightInd/>
      <w:snapToGrid/>
      <w:spacing w:after="80"/>
      <w:jc w:val="left"/>
    </w:pPr>
    <w:rPr>
      <w:rFonts w:eastAsia="仿宋_GB2312"/>
      <w:kern w:val="0"/>
      <w:sz w:val="24"/>
      <w:szCs w:val="20"/>
      <w:lang w:val="en-US" w:eastAsia="en-US"/>
    </w:rPr>
  </w:style>
  <w:style w:type="paragraph" w:customStyle="1" w:styleId="ParaCharChar1">
    <w:name w:val="默认段落字体 Para Char Char1"/>
    <w:aliases w:val="默认段落字体 Para Char Char Char Char Char Char"/>
    <w:basedOn w:val="af4"/>
    <w:rsid w:val="00D83233"/>
    <w:pPr>
      <w:adjustRightInd/>
      <w:snapToGrid/>
    </w:pPr>
    <w:rPr>
      <w:rFonts w:eastAsia="仿宋_GB2312"/>
      <w:sz w:val="24"/>
      <w:lang w:val="en-US"/>
    </w:rPr>
  </w:style>
  <w:style w:type="character" w:customStyle="1" w:styleId="1Char">
    <w:name w:val="标题 1 Char"/>
    <w:link w:val="10"/>
    <w:rsid w:val="00E60F74"/>
    <w:rPr>
      <w:rFonts w:ascii="黑体" w:eastAsia="黑体"/>
      <w:bCs/>
      <w:kern w:val="44"/>
      <w:sz w:val="21"/>
      <w:szCs w:val="21"/>
    </w:rPr>
  </w:style>
  <w:style w:type="character" w:customStyle="1" w:styleId="2Char">
    <w:name w:val="标题 2 Char"/>
    <w:aliases w:val="1.1标题 2 Char,sect 1.2 Char,H2 Char,Heading 2 Hidden Char,Heading 2 CCBS Char,heading 2 Char,第一章 标题 2 Char,ISO1 Char,h2 Char,2nd level Char,2 Char,l2 Char,DO NOT USE_h2 Char,chn Char,Chapter Number/Appendix Letter Char,PIM2 Char,Header 2 Char"/>
    <w:link w:val="2"/>
    <w:rsid w:val="00385D9E"/>
    <w:rPr>
      <w:rFonts w:ascii="Arial" w:eastAsia="黑体" w:hAnsi="Arial"/>
      <w:b/>
      <w:bCs/>
      <w:kern w:val="2"/>
      <w:sz w:val="32"/>
      <w:szCs w:val="32"/>
      <w:lang w:val="en-GB" w:eastAsia="zh-CN" w:bidi="ar-SA"/>
    </w:rPr>
  </w:style>
  <w:style w:type="character" w:customStyle="1" w:styleId="3Char">
    <w:name w:val="标题 3 Char"/>
    <w:aliases w:val="h3 Char,3rd level Char,Heading 3 - old Char,H3 Char,Fab-3 Char,level_3 Char,PIM 3 Char,Level 3 Head Char,BOD 0 Char,sect1.2.3 Char,l3 Char,CT Char,Heading 3 Char,Heading1 Char,邮政标题 3 Char,1.1.1标题 3 Char,3 Char,cb Char,Heading Char,prop3 Char"/>
    <w:link w:val="3"/>
    <w:rsid w:val="00D6275C"/>
    <w:rPr>
      <w:kern w:val="2"/>
      <w:sz w:val="32"/>
      <w:szCs w:val="32"/>
      <w:lang w:val="en-GB"/>
    </w:rPr>
  </w:style>
  <w:style w:type="character" w:customStyle="1" w:styleId="4Char">
    <w:name w:val="标题 4 Char"/>
    <w:aliases w:val="1.1.1.1标题 4 Char,1.1.1.1 标题 4 Char,bullet Char,bl Char,bb Char,PIM 4 Char,H4 Char,h4 Char,Fab-4 Char,T5 Char,Ref Heading 1 Char,rh1 Char,Heading sql Char,sect 1.2.3.4 Char,邮政标题 4 Char,1.1.1.1 Char,国通标题 4 Char,sect 1.2.3.41 Char,rh11 Char"/>
    <w:link w:val="40"/>
    <w:rsid w:val="00385D9E"/>
    <w:rPr>
      <w:rFonts w:ascii="Arial" w:eastAsia="黑体" w:hAnsi="Arial"/>
      <w:b/>
      <w:bCs/>
      <w:kern w:val="2"/>
      <w:sz w:val="28"/>
      <w:szCs w:val="28"/>
      <w:lang w:val="en-GB" w:eastAsia="zh-CN" w:bidi="ar-SA"/>
    </w:rPr>
  </w:style>
  <w:style w:type="character" w:customStyle="1" w:styleId="5Char">
    <w:name w:val="标题 5 Char"/>
    <w:aliases w:val="H5 Char,PIM 5 Char"/>
    <w:link w:val="50"/>
    <w:rsid w:val="00385D9E"/>
    <w:rPr>
      <w:rFonts w:eastAsia="宋体"/>
      <w:b/>
      <w:bCs/>
      <w:kern w:val="2"/>
      <w:sz w:val="28"/>
      <w:szCs w:val="28"/>
      <w:lang w:val="en-GB" w:eastAsia="zh-CN" w:bidi="ar-SA"/>
    </w:rPr>
  </w:style>
  <w:style w:type="character" w:customStyle="1" w:styleId="6Char">
    <w:name w:val="标题 6 Char"/>
    <w:aliases w:val="H6 Char,● Char"/>
    <w:link w:val="6"/>
    <w:rsid w:val="00385D9E"/>
    <w:rPr>
      <w:rFonts w:ascii="Arial" w:eastAsia="黑体" w:hAnsi="Arial"/>
      <w:b/>
      <w:bCs/>
      <w:kern w:val="2"/>
      <w:sz w:val="24"/>
      <w:szCs w:val="24"/>
      <w:lang w:val="en-GB" w:eastAsia="zh-CN" w:bidi="ar-SA"/>
    </w:rPr>
  </w:style>
  <w:style w:type="character" w:customStyle="1" w:styleId="7Char">
    <w:name w:val="标题 7 Char"/>
    <w:link w:val="7"/>
    <w:uiPriority w:val="9"/>
    <w:rsid w:val="00385D9E"/>
    <w:rPr>
      <w:rFonts w:eastAsia="宋体"/>
      <w:b/>
      <w:bCs/>
      <w:kern w:val="2"/>
      <w:sz w:val="24"/>
      <w:szCs w:val="24"/>
      <w:lang w:val="en-GB" w:eastAsia="zh-CN" w:bidi="ar-SA"/>
    </w:rPr>
  </w:style>
  <w:style w:type="character" w:customStyle="1" w:styleId="8Char">
    <w:name w:val="标题 8 Char"/>
    <w:link w:val="8"/>
    <w:uiPriority w:val="9"/>
    <w:rsid w:val="00385D9E"/>
    <w:rPr>
      <w:rFonts w:ascii="Arial" w:eastAsia="黑体" w:hAnsi="Arial"/>
      <w:kern w:val="2"/>
      <w:sz w:val="24"/>
      <w:szCs w:val="24"/>
      <w:lang w:val="en-GB" w:eastAsia="zh-CN" w:bidi="ar-SA"/>
    </w:rPr>
  </w:style>
  <w:style w:type="character" w:customStyle="1" w:styleId="9Char">
    <w:name w:val="标题 9 Char"/>
    <w:link w:val="9"/>
    <w:uiPriority w:val="9"/>
    <w:rsid w:val="00385D9E"/>
    <w:rPr>
      <w:rFonts w:ascii="Arial" w:eastAsia="黑体" w:hAnsi="Arial"/>
      <w:kern w:val="2"/>
      <w:sz w:val="21"/>
      <w:szCs w:val="21"/>
      <w:lang w:val="en-GB" w:eastAsia="zh-CN" w:bidi="ar-SA"/>
    </w:rPr>
  </w:style>
  <w:style w:type="character" w:customStyle="1" w:styleId="HTMLChar">
    <w:name w:val="HTML 地址 Char"/>
    <w:link w:val="HTML2"/>
    <w:rsid w:val="00385D9E"/>
    <w:rPr>
      <w:rFonts w:eastAsia="宋体"/>
      <w:i/>
      <w:iCs/>
      <w:kern w:val="2"/>
      <w:sz w:val="21"/>
      <w:szCs w:val="24"/>
      <w:lang w:val="en-GB" w:eastAsia="zh-CN" w:bidi="ar-SA"/>
    </w:rPr>
  </w:style>
  <w:style w:type="character" w:customStyle="1" w:styleId="HTMLChar0">
    <w:name w:val="HTML 预设格式 Char"/>
    <w:link w:val="HTML7"/>
    <w:rsid w:val="00385D9E"/>
    <w:rPr>
      <w:rFonts w:ascii="Courier New" w:eastAsia="宋体" w:hAnsi="Courier New" w:cs="Courier New"/>
      <w:kern w:val="2"/>
      <w:lang w:val="en-GB" w:eastAsia="zh-CN" w:bidi="ar-SA"/>
    </w:rPr>
  </w:style>
  <w:style w:type="character" w:customStyle="1" w:styleId="Char0">
    <w:name w:val="标题 Char"/>
    <w:link w:val="af8"/>
    <w:uiPriority w:val="10"/>
    <w:rsid w:val="00385D9E"/>
    <w:rPr>
      <w:rFonts w:ascii="Arial" w:eastAsia="宋体" w:hAnsi="Arial" w:cs="Arial"/>
      <w:b/>
      <w:bCs/>
      <w:kern w:val="2"/>
      <w:sz w:val="32"/>
      <w:szCs w:val="32"/>
      <w:lang w:val="en-GB" w:eastAsia="zh-CN" w:bidi="ar-SA"/>
    </w:rPr>
  </w:style>
  <w:style w:type="character" w:customStyle="1" w:styleId="EmailStyle74">
    <w:name w:val="EmailStyle74"/>
    <w:rsid w:val="00385D9E"/>
    <w:rPr>
      <w:rFonts w:ascii="Arial" w:eastAsia="宋体" w:hAnsi="Arial" w:cs="Arial"/>
      <w:color w:val="auto"/>
      <w:sz w:val="20"/>
    </w:rPr>
  </w:style>
  <w:style w:type="character" w:customStyle="1" w:styleId="EmailStyle75">
    <w:name w:val="EmailStyle75"/>
    <w:rsid w:val="00385D9E"/>
    <w:rPr>
      <w:rFonts w:ascii="Arial" w:eastAsia="宋体" w:hAnsi="Arial" w:cs="Arial"/>
      <w:color w:val="auto"/>
      <w:sz w:val="20"/>
    </w:rPr>
  </w:style>
  <w:style w:type="character" w:customStyle="1" w:styleId="Char4">
    <w:name w:val="脚注文本 Char"/>
    <w:link w:val="afff1"/>
    <w:semiHidden/>
    <w:rsid w:val="00385D9E"/>
    <w:rPr>
      <w:rFonts w:eastAsia="宋体"/>
      <w:kern w:val="2"/>
      <w:sz w:val="18"/>
      <w:szCs w:val="18"/>
      <w:lang w:val="en-GB" w:eastAsia="zh-CN" w:bidi="ar-SA"/>
    </w:rPr>
  </w:style>
  <w:style w:type="character" w:customStyle="1" w:styleId="Char6">
    <w:name w:val="文档结构图 Char"/>
    <w:link w:val="afffd"/>
    <w:uiPriority w:val="99"/>
    <w:rsid w:val="00385D9E"/>
    <w:rPr>
      <w:rFonts w:eastAsia="宋体"/>
      <w:kern w:val="2"/>
      <w:sz w:val="21"/>
      <w:szCs w:val="24"/>
      <w:lang w:val="en-GB" w:eastAsia="zh-CN" w:bidi="ar-SA"/>
    </w:rPr>
  </w:style>
  <w:style w:type="character" w:customStyle="1" w:styleId="Char7">
    <w:name w:val="页脚 Char"/>
    <w:link w:val="afffe"/>
    <w:uiPriority w:val="99"/>
    <w:rsid w:val="00385D9E"/>
    <w:rPr>
      <w:rFonts w:eastAsia="宋体"/>
      <w:kern w:val="2"/>
      <w:sz w:val="18"/>
      <w:szCs w:val="18"/>
      <w:lang w:val="en-GB" w:eastAsia="zh-CN" w:bidi="ar-SA"/>
    </w:rPr>
  </w:style>
  <w:style w:type="character" w:customStyle="1" w:styleId="Char8">
    <w:name w:val="页眉 Char"/>
    <w:link w:val="affff0"/>
    <w:rsid w:val="00385D9E"/>
    <w:rPr>
      <w:rFonts w:eastAsia="宋体"/>
      <w:kern w:val="2"/>
      <w:sz w:val="18"/>
      <w:szCs w:val="18"/>
      <w:lang w:val="en-GB" w:eastAsia="zh-CN" w:bidi="ar-SA"/>
    </w:rPr>
  </w:style>
  <w:style w:type="character" w:customStyle="1" w:styleId="Chara">
    <w:name w:val="批注文字 Char"/>
    <w:link w:val="affff7"/>
    <w:uiPriority w:val="99"/>
    <w:semiHidden/>
    <w:rsid w:val="00385D9E"/>
    <w:rPr>
      <w:rFonts w:eastAsia="宋体"/>
      <w:kern w:val="2"/>
      <w:sz w:val="21"/>
      <w:szCs w:val="24"/>
      <w:lang w:val="en-GB" w:eastAsia="zh-CN" w:bidi="ar-SA"/>
    </w:rPr>
  </w:style>
  <w:style w:type="character" w:customStyle="1" w:styleId="Char2CharChar1">
    <w:name w:val="Char2 Char Char1"/>
    <w:rsid w:val="00385D9E"/>
    <w:rPr>
      <w:rFonts w:ascii="Times New Roman" w:eastAsia="宋体" w:hAnsi="Times New Roman" w:cs="Times New Roman"/>
      <w:szCs w:val="24"/>
      <w:lang w:val="en-GB"/>
    </w:rPr>
  </w:style>
  <w:style w:type="character" w:customStyle="1" w:styleId="Charc">
    <w:name w:val="批注框文本 Char"/>
    <w:link w:val="affffa"/>
    <w:uiPriority w:val="99"/>
    <w:semiHidden/>
    <w:rsid w:val="00385D9E"/>
    <w:rPr>
      <w:rFonts w:eastAsia="宋体"/>
      <w:kern w:val="2"/>
      <w:sz w:val="18"/>
      <w:szCs w:val="18"/>
      <w:lang w:val="en-GB" w:eastAsia="zh-CN" w:bidi="ar-SA"/>
    </w:rPr>
  </w:style>
  <w:style w:type="character" w:customStyle="1" w:styleId="Chard">
    <w:name w:val="批注主题 Char"/>
    <w:link w:val="affffb"/>
    <w:semiHidden/>
    <w:rsid w:val="00385D9E"/>
    <w:rPr>
      <w:rFonts w:eastAsia="宋体"/>
      <w:b/>
      <w:bCs/>
      <w:kern w:val="2"/>
      <w:sz w:val="21"/>
      <w:szCs w:val="24"/>
      <w:lang w:val="en-GB" w:eastAsia="zh-CN" w:bidi="ar-SA"/>
    </w:rPr>
  </w:style>
  <w:style w:type="character" w:customStyle="1" w:styleId="Char1CharChar1">
    <w:name w:val="Char1 Char Char1"/>
    <w:rsid w:val="00385D9E"/>
    <w:rPr>
      <w:rFonts w:ascii="Times New Roman" w:eastAsia="宋体" w:hAnsi="Times New Roman" w:cs="Times New Roman"/>
      <w:szCs w:val="20"/>
    </w:rPr>
  </w:style>
  <w:style w:type="character" w:customStyle="1" w:styleId="3Char0">
    <w:name w:val="正文文本缩进 3 Char"/>
    <w:link w:val="32"/>
    <w:rsid w:val="00385D9E"/>
    <w:rPr>
      <w:rFonts w:eastAsia="宋体"/>
      <w:kern w:val="2"/>
      <w:sz w:val="16"/>
      <w:lang w:val="en-US" w:eastAsia="zh-CN" w:bidi="ar-SA"/>
    </w:rPr>
  </w:style>
  <w:style w:type="character" w:customStyle="1" w:styleId="2Char0">
    <w:name w:val="正文文本 2 Char"/>
    <w:link w:val="23"/>
    <w:rsid w:val="00385D9E"/>
    <w:rPr>
      <w:rFonts w:eastAsia="宋体"/>
      <w:kern w:val="2"/>
      <w:sz w:val="21"/>
      <w:lang w:val="en-US" w:eastAsia="zh-CN" w:bidi="ar-SA"/>
    </w:rPr>
  </w:style>
  <w:style w:type="character" w:customStyle="1" w:styleId="2Char1">
    <w:name w:val="正文文本缩进 2 Char"/>
    <w:link w:val="24"/>
    <w:rsid w:val="00385D9E"/>
    <w:rPr>
      <w:rFonts w:eastAsia="宋体"/>
      <w:color w:val="3366FF"/>
      <w:kern w:val="2"/>
      <w:sz w:val="21"/>
      <w:lang w:val="en-US" w:eastAsia="zh-CN" w:bidi="ar-SA"/>
    </w:rPr>
  </w:style>
  <w:style w:type="character" w:customStyle="1" w:styleId="Charf0">
    <w:name w:val="日期 Char"/>
    <w:link w:val="afffff8"/>
    <w:rsid w:val="00385D9E"/>
    <w:rPr>
      <w:rFonts w:ascii="宋体" w:eastAsia="宋体"/>
      <w:noProof/>
      <w:sz w:val="21"/>
      <w:lang w:val="en-US" w:eastAsia="zh-CN" w:bidi="ar-SA"/>
    </w:rPr>
  </w:style>
  <w:style w:type="character" w:customStyle="1" w:styleId="Charf1">
    <w:name w:val="电子邮件签名 Char"/>
    <w:link w:val="afffffa"/>
    <w:rsid w:val="00385D9E"/>
    <w:rPr>
      <w:rFonts w:eastAsia="宋体"/>
      <w:sz w:val="24"/>
      <w:lang w:val="en-US" w:eastAsia="zh-CN" w:bidi="ar-SA"/>
    </w:rPr>
  </w:style>
  <w:style w:type="character" w:customStyle="1" w:styleId="Charf2">
    <w:name w:val="副标题 Char"/>
    <w:link w:val="afffffb"/>
    <w:rsid w:val="00385D9E"/>
    <w:rPr>
      <w:rFonts w:ascii="Arial" w:eastAsia="宋体" w:hAnsi="Arial" w:cs="Arial"/>
      <w:b/>
      <w:bCs/>
      <w:kern w:val="28"/>
      <w:sz w:val="32"/>
      <w:szCs w:val="32"/>
      <w:lang w:val="en-US" w:eastAsia="zh-CN" w:bidi="ar-SA"/>
    </w:rPr>
  </w:style>
  <w:style w:type="paragraph" w:customStyle="1" w:styleId="Char10">
    <w:name w:val="Char1"/>
    <w:basedOn w:val="af4"/>
    <w:rsid w:val="00385D9E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paragraph" w:customStyle="1" w:styleId="CharCharChar1">
    <w:name w:val="Char Char Char1"/>
    <w:basedOn w:val="af4"/>
    <w:rsid w:val="00385D9E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paragraph" w:customStyle="1" w:styleId="CharCharChar1Char1">
    <w:name w:val="Char Char Char1 Char1"/>
    <w:basedOn w:val="af4"/>
    <w:autoRedefine/>
    <w:rsid w:val="00385D9E"/>
    <w:pPr>
      <w:adjustRightInd/>
      <w:snapToGrid/>
    </w:pPr>
    <w:rPr>
      <w:rFonts w:ascii="宋体" w:hAnsi="宋体"/>
      <w:sz w:val="24"/>
      <w:lang w:val="en-US"/>
    </w:rPr>
  </w:style>
  <w:style w:type="paragraph" w:customStyle="1" w:styleId="4my418">
    <w:name w:val="样式 标题 4my标题 4 + 小四 行距: 最小值 18 磅"/>
    <w:basedOn w:val="40"/>
    <w:autoRedefine/>
    <w:rsid w:val="00385D9E"/>
    <w:pPr>
      <w:numPr>
        <w:ilvl w:val="3"/>
      </w:numPr>
      <w:tabs>
        <w:tab w:val="num" w:pos="833"/>
      </w:tabs>
      <w:autoSpaceDE w:val="0"/>
      <w:autoSpaceDN w:val="0"/>
      <w:snapToGrid/>
      <w:spacing w:line="360" w:lineRule="atLeast"/>
      <w:ind w:left="947" w:right="-113" w:hanging="227"/>
      <w:jc w:val="left"/>
    </w:pPr>
    <w:rPr>
      <w:rFonts w:eastAsia="宋体" w:cs="黑体"/>
      <w:b w:val="0"/>
      <w:bCs w:val="0"/>
      <w:noProof/>
      <w:color w:val="000000"/>
      <w:spacing w:val="8"/>
      <w:sz w:val="24"/>
      <w:szCs w:val="20"/>
      <w:lang w:val="en-US"/>
    </w:rPr>
  </w:style>
  <w:style w:type="paragraph" w:customStyle="1" w:styleId="118">
    <w:name w:val="样式 标题 1 + 行距: 最小值 18 磅"/>
    <w:basedOn w:val="10"/>
    <w:autoRedefine/>
    <w:rsid w:val="00385D9E"/>
    <w:pPr>
      <w:tabs>
        <w:tab w:val="num" w:pos="425"/>
      </w:tabs>
      <w:autoSpaceDE w:val="0"/>
      <w:autoSpaceDN w:val="0"/>
      <w:spacing w:line="360" w:lineRule="atLeast"/>
      <w:ind w:left="425" w:right="-113" w:hanging="425"/>
      <w:jc w:val="left"/>
    </w:pPr>
    <w:rPr>
      <w:rFonts w:hAnsi="Arial" w:cs="黑体"/>
      <w:b/>
      <w:bCs w:val="0"/>
      <w:noProof/>
      <w:color w:val="000000"/>
      <w:spacing w:val="8"/>
      <w:sz w:val="28"/>
      <w:szCs w:val="20"/>
    </w:rPr>
  </w:style>
  <w:style w:type="paragraph" w:customStyle="1" w:styleId="2my218">
    <w:name w:val="样式 标题 2my标题2 + 四号 行距: 最小值 18 磅"/>
    <w:basedOn w:val="2"/>
    <w:autoRedefine/>
    <w:rsid w:val="00385D9E"/>
    <w:pPr>
      <w:numPr>
        <w:ilvl w:val="1"/>
      </w:numPr>
      <w:tabs>
        <w:tab w:val="num" w:pos="113"/>
      </w:tabs>
      <w:autoSpaceDE w:val="0"/>
      <w:autoSpaceDN w:val="0"/>
      <w:snapToGrid/>
      <w:spacing w:line="360" w:lineRule="atLeast"/>
      <w:ind w:left="227" w:right="-113" w:hanging="170"/>
      <w:jc w:val="left"/>
    </w:pPr>
    <w:rPr>
      <w:rFonts w:cs="黑体"/>
      <w:b w:val="0"/>
      <w:bCs w:val="0"/>
      <w:noProof/>
      <w:color w:val="000000"/>
      <w:spacing w:val="8"/>
      <w:sz w:val="28"/>
      <w:szCs w:val="20"/>
      <w:lang w:val="en-US"/>
    </w:rPr>
  </w:style>
  <w:style w:type="paragraph" w:customStyle="1" w:styleId="18">
    <w:name w:val="样式 行距: 最小值 18 磅"/>
    <w:basedOn w:val="af4"/>
    <w:autoRedefine/>
    <w:rsid w:val="00385D9E"/>
    <w:pPr>
      <w:autoSpaceDE w:val="0"/>
      <w:autoSpaceDN w:val="0"/>
      <w:snapToGrid/>
      <w:spacing w:line="300" w:lineRule="auto"/>
      <w:ind w:right="-113" w:firstLineChars="200" w:firstLine="452"/>
    </w:pPr>
    <w:rPr>
      <w:rFonts w:ascii="Arial" w:hAnsi="Arial"/>
      <w:noProof/>
      <w:snapToGrid w:val="0"/>
      <w:spacing w:val="8"/>
      <w:szCs w:val="21"/>
      <w:lang w:val="en-US"/>
    </w:rPr>
  </w:style>
  <w:style w:type="paragraph" w:customStyle="1" w:styleId="184">
    <w:name w:val="样式 行距: 最小值 18 磅 首行缩进:  4 字符"/>
    <w:basedOn w:val="af4"/>
    <w:autoRedefine/>
    <w:rsid w:val="00385D9E"/>
    <w:pPr>
      <w:autoSpaceDE w:val="0"/>
      <w:autoSpaceDN w:val="0"/>
      <w:snapToGrid/>
      <w:spacing w:line="360" w:lineRule="atLeast"/>
      <w:ind w:left="-113" w:right="-113" w:firstLineChars="210" w:firstLine="538"/>
      <w:jc w:val="left"/>
    </w:pPr>
    <w:rPr>
      <w:rFonts w:ascii="Arial" w:hAnsi="Arial" w:cs="宋体"/>
      <w:noProof/>
      <w:spacing w:val="8"/>
      <w:sz w:val="24"/>
      <w:szCs w:val="20"/>
      <w:lang w:val="en-US"/>
    </w:rPr>
  </w:style>
  <w:style w:type="character" w:customStyle="1" w:styleId="Charf3">
    <w:name w:val="正文首行缩进 Char"/>
    <w:rsid w:val="00385D9E"/>
    <w:rPr>
      <w:rFonts w:eastAsia="宋体"/>
      <w:noProof/>
      <w:kern w:val="2"/>
      <w:sz w:val="21"/>
      <w:szCs w:val="24"/>
      <w:lang w:val="en-US" w:eastAsia="zh-CN" w:bidi="ar-SA"/>
    </w:rPr>
  </w:style>
  <w:style w:type="paragraph" w:customStyle="1" w:styleId="afffffe">
    <w:name w:val="二级无标题条"/>
    <w:basedOn w:val="af4"/>
    <w:rsid w:val="00385D9E"/>
    <w:pPr>
      <w:adjustRightInd/>
      <w:snapToGrid/>
      <w:spacing w:line="240" w:lineRule="auto"/>
    </w:pPr>
    <w:rPr>
      <w:lang w:val="en-US"/>
    </w:rPr>
  </w:style>
  <w:style w:type="paragraph" w:customStyle="1" w:styleId="18257">
    <w:name w:val="样式 行距: 最小值 18 磅 首行缩进:  2.57 字符"/>
    <w:basedOn w:val="af4"/>
    <w:autoRedefine/>
    <w:rsid w:val="00385D9E"/>
    <w:pPr>
      <w:autoSpaceDE w:val="0"/>
      <w:autoSpaceDN w:val="0"/>
      <w:snapToGrid/>
      <w:spacing w:line="360" w:lineRule="atLeast"/>
      <w:ind w:left="-113" w:right="-113" w:firstLine="539"/>
      <w:jc w:val="left"/>
    </w:pPr>
    <w:rPr>
      <w:rFonts w:ascii="Arial" w:hAnsi="Arial" w:cs="宋体"/>
      <w:noProof/>
      <w:spacing w:val="8"/>
      <w:sz w:val="24"/>
      <w:szCs w:val="20"/>
      <w:lang w:val="en-US"/>
    </w:rPr>
  </w:style>
  <w:style w:type="paragraph" w:customStyle="1" w:styleId="CharChar11">
    <w:name w:val="Char Char11"/>
    <w:basedOn w:val="af4"/>
    <w:autoRedefine/>
    <w:rsid w:val="00385D9E"/>
    <w:pPr>
      <w:adjustRightInd/>
      <w:snapToGrid/>
      <w:spacing w:line="240" w:lineRule="auto"/>
    </w:pPr>
    <w:rPr>
      <w:rFonts w:ascii="Tahoma" w:hAnsi="Tahoma"/>
      <w:sz w:val="24"/>
      <w:lang w:val="en-US"/>
    </w:rPr>
  </w:style>
  <w:style w:type="character" w:customStyle="1" w:styleId="Char2">
    <w:name w:val="一级条标题 Char"/>
    <w:link w:val="ad"/>
    <w:rsid w:val="00385D9E"/>
    <w:rPr>
      <w:rFonts w:eastAsia="黑体"/>
      <w:sz w:val="21"/>
    </w:rPr>
  </w:style>
  <w:style w:type="paragraph" w:customStyle="1" w:styleId="affffff">
    <w:name w:val="无标题条"/>
    <w:next w:val="aff2"/>
    <w:rsid w:val="00385D9E"/>
    <w:pPr>
      <w:jc w:val="both"/>
    </w:pPr>
    <w:rPr>
      <w:sz w:val="21"/>
    </w:rPr>
  </w:style>
  <w:style w:type="paragraph" w:styleId="25">
    <w:name w:val="List 2"/>
    <w:basedOn w:val="af4"/>
    <w:rsid w:val="00385D9E"/>
    <w:pPr>
      <w:adjustRightInd/>
      <w:snapToGrid/>
      <w:spacing w:line="240" w:lineRule="auto"/>
      <w:ind w:leftChars="200" w:left="100" w:hangingChars="200" w:hanging="200"/>
    </w:pPr>
    <w:rPr>
      <w:lang w:val="en-US"/>
    </w:rPr>
  </w:style>
  <w:style w:type="paragraph" w:styleId="33">
    <w:name w:val="List 3"/>
    <w:basedOn w:val="af4"/>
    <w:rsid w:val="00385D9E"/>
    <w:pPr>
      <w:adjustRightInd/>
      <w:snapToGrid/>
      <w:spacing w:line="240" w:lineRule="auto"/>
      <w:ind w:leftChars="400" w:left="100" w:hangingChars="200" w:hanging="200"/>
    </w:pPr>
    <w:rPr>
      <w:lang w:val="en-US"/>
    </w:rPr>
  </w:style>
  <w:style w:type="paragraph" w:styleId="affffff0">
    <w:name w:val="List"/>
    <w:basedOn w:val="af4"/>
    <w:rsid w:val="00385D9E"/>
    <w:pPr>
      <w:ind w:left="200" w:hangingChars="200" w:hanging="200"/>
    </w:pPr>
  </w:style>
  <w:style w:type="paragraph" w:styleId="42">
    <w:name w:val="List 4"/>
    <w:basedOn w:val="af4"/>
    <w:rsid w:val="00385D9E"/>
    <w:pPr>
      <w:ind w:leftChars="600" w:left="100" w:hangingChars="200" w:hanging="200"/>
    </w:pPr>
  </w:style>
  <w:style w:type="paragraph" w:styleId="52">
    <w:name w:val="List 5"/>
    <w:basedOn w:val="af4"/>
    <w:rsid w:val="00385D9E"/>
    <w:pPr>
      <w:ind w:leftChars="800" w:left="100" w:hangingChars="200" w:hanging="200"/>
    </w:pPr>
  </w:style>
  <w:style w:type="numbering" w:customStyle="1" w:styleId="1">
    <w:name w:val="样式1"/>
    <w:link w:val="1Char0"/>
    <w:rsid w:val="00385D9E"/>
    <w:pPr>
      <w:numPr>
        <w:numId w:val="13"/>
      </w:numPr>
    </w:pPr>
  </w:style>
  <w:style w:type="paragraph" w:styleId="5">
    <w:name w:val="List Bullet 5"/>
    <w:basedOn w:val="af4"/>
    <w:rsid w:val="00385D9E"/>
    <w:pPr>
      <w:numPr>
        <w:numId w:val="14"/>
      </w:numPr>
    </w:pPr>
  </w:style>
  <w:style w:type="paragraph" w:styleId="affffff1">
    <w:name w:val="List Continue"/>
    <w:basedOn w:val="af4"/>
    <w:rsid w:val="00385D9E"/>
    <w:pPr>
      <w:spacing w:after="120"/>
      <w:ind w:leftChars="200" w:left="420"/>
    </w:pPr>
  </w:style>
  <w:style w:type="paragraph" w:styleId="34">
    <w:name w:val="List Continue 3"/>
    <w:basedOn w:val="af4"/>
    <w:rsid w:val="00385D9E"/>
    <w:pPr>
      <w:spacing w:after="120"/>
      <w:ind w:leftChars="600" w:left="1260"/>
    </w:pPr>
  </w:style>
  <w:style w:type="paragraph" w:styleId="affffff2">
    <w:name w:val="Body Text First Indent"/>
    <w:basedOn w:val="affff8"/>
    <w:link w:val="Char11"/>
    <w:rsid w:val="00385D9E"/>
    <w:pPr>
      <w:ind w:firstLineChars="100" w:firstLine="420"/>
    </w:pPr>
  </w:style>
  <w:style w:type="character" w:customStyle="1" w:styleId="Char11">
    <w:name w:val="正文首行缩进 Char1"/>
    <w:link w:val="affffff2"/>
    <w:rsid w:val="00385D9E"/>
    <w:rPr>
      <w:rFonts w:ascii="Times New Roman" w:eastAsia="宋体" w:hAnsi="Times New Roman" w:cs="Times New Roman"/>
      <w:kern w:val="2"/>
      <w:sz w:val="21"/>
      <w:szCs w:val="24"/>
      <w:lang w:val="en-GB" w:eastAsia="zh-CN" w:bidi="ar-SA"/>
    </w:rPr>
  </w:style>
  <w:style w:type="paragraph" w:styleId="26">
    <w:name w:val="Body Text First Indent 2"/>
    <w:basedOn w:val="afffff5"/>
    <w:link w:val="2Char2"/>
    <w:rsid w:val="00385D9E"/>
    <w:pPr>
      <w:adjustRightInd w:val="0"/>
      <w:snapToGrid w:val="0"/>
      <w:spacing w:line="360" w:lineRule="auto"/>
      <w:ind w:leftChars="200" w:left="200" w:firstLineChars="200" w:firstLine="420"/>
    </w:pPr>
    <w:rPr>
      <w:szCs w:val="24"/>
      <w:lang w:val="en-GB"/>
    </w:rPr>
  </w:style>
  <w:style w:type="character" w:customStyle="1" w:styleId="2Char2">
    <w:name w:val="正文首行缩进 2 Char"/>
    <w:link w:val="26"/>
    <w:rsid w:val="00385D9E"/>
    <w:rPr>
      <w:rFonts w:ascii="Times New Roman" w:eastAsia="宋体" w:hAnsi="Times New Roman" w:cs="Times New Roman"/>
      <w:kern w:val="2"/>
      <w:sz w:val="21"/>
      <w:szCs w:val="24"/>
      <w:lang w:val="en-GB" w:eastAsia="zh-CN" w:bidi="ar-SA"/>
    </w:rPr>
  </w:style>
  <w:style w:type="paragraph" w:customStyle="1" w:styleId="affffff3">
    <w:name w:val="內文"/>
    <w:basedOn w:val="af4"/>
    <w:next w:val="af4"/>
    <w:rsid w:val="00385D9E"/>
    <w:pPr>
      <w:autoSpaceDE w:val="0"/>
      <w:autoSpaceDN w:val="0"/>
      <w:snapToGrid/>
      <w:spacing w:line="240" w:lineRule="auto"/>
      <w:jc w:val="left"/>
    </w:pPr>
    <w:rPr>
      <w:rFonts w:ascii="PMingLiU" w:eastAsia="PMingLiU"/>
      <w:kern w:val="0"/>
      <w:sz w:val="24"/>
      <w:lang w:val="en-US"/>
    </w:rPr>
  </w:style>
  <w:style w:type="paragraph" w:customStyle="1" w:styleId="affffff4">
    <w:name w:val="註解文字"/>
    <w:basedOn w:val="af4"/>
    <w:next w:val="af4"/>
    <w:rsid w:val="00385D9E"/>
    <w:pPr>
      <w:autoSpaceDE w:val="0"/>
      <w:autoSpaceDN w:val="0"/>
      <w:snapToGrid/>
      <w:spacing w:line="240" w:lineRule="auto"/>
      <w:jc w:val="left"/>
    </w:pPr>
    <w:rPr>
      <w:rFonts w:ascii="PMingLiU" w:eastAsia="PMingLiU"/>
      <w:kern w:val="0"/>
      <w:sz w:val="24"/>
      <w:lang w:val="en-US"/>
    </w:rPr>
  </w:style>
  <w:style w:type="paragraph" w:customStyle="1" w:styleId="09525">
    <w:name w:val="样式 宋体 黑色 首行缩进:  0.95 厘米 行距: 固定值 25 磅"/>
    <w:basedOn w:val="af4"/>
    <w:autoRedefine/>
    <w:rsid w:val="00385D9E"/>
    <w:pPr>
      <w:autoSpaceDE w:val="0"/>
      <w:autoSpaceDN w:val="0"/>
      <w:snapToGrid/>
      <w:spacing w:line="360" w:lineRule="atLeast"/>
      <w:ind w:left="-113" w:right="-113" w:firstLineChars="200" w:firstLine="512"/>
      <w:jc w:val="left"/>
    </w:pPr>
    <w:rPr>
      <w:rFonts w:ascii="宋体" w:hAnsi="Arial" w:cs="宋体"/>
      <w:noProof/>
      <w:color w:val="000000"/>
      <w:spacing w:val="8"/>
      <w:sz w:val="24"/>
      <w:szCs w:val="20"/>
      <w:lang w:val="en-US"/>
    </w:rPr>
  </w:style>
  <w:style w:type="character" w:customStyle="1" w:styleId="astitle2">
    <w:name w:val="astitle2"/>
    <w:rsid w:val="00385D9E"/>
    <w:rPr>
      <w:rFonts w:ascii="Arial" w:hAnsi="Arial" w:cs="Arial" w:hint="default"/>
      <w:b/>
      <w:bCs/>
      <w:color w:val="CC6633"/>
      <w:sz w:val="44"/>
      <w:szCs w:val="44"/>
    </w:rPr>
  </w:style>
  <w:style w:type="character" w:customStyle="1" w:styleId="atitle1">
    <w:name w:val="atitle1"/>
    <w:rsid w:val="00385D9E"/>
    <w:rPr>
      <w:rFonts w:ascii="Arial" w:hAnsi="Arial" w:cs="Arial" w:hint="default"/>
      <w:b/>
      <w:bCs/>
      <w:sz w:val="44"/>
      <w:szCs w:val="44"/>
    </w:rPr>
  </w:style>
  <w:style w:type="paragraph" w:customStyle="1" w:styleId="banner">
    <w:name w:val="banner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Default">
    <w:name w:val="Default"/>
    <w:rsid w:val="00385D9E"/>
    <w:pPr>
      <w:widowControl w:val="0"/>
      <w:autoSpaceDE w:val="0"/>
      <w:autoSpaceDN w:val="0"/>
      <w:adjustRightInd w:val="0"/>
    </w:pPr>
    <w:rPr>
      <w:rFonts w:ascii="Arial,Bold" w:hAnsi="Arial,Bold"/>
    </w:rPr>
  </w:style>
  <w:style w:type="paragraph" w:customStyle="1" w:styleId="16">
    <w:name w:val="正文文本缩进1"/>
    <w:basedOn w:val="Default"/>
    <w:next w:val="Default"/>
    <w:rsid w:val="00385D9E"/>
    <w:rPr>
      <w:sz w:val="24"/>
      <w:szCs w:val="24"/>
    </w:rPr>
  </w:style>
  <w:style w:type="character" w:customStyle="1" w:styleId="bright-message-list">
    <w:name w:val="bright-message-list"/>
    <w:basedOn w:val="af5"/>
    <w:rsid w:val="00385D9E"/>
  </w:style>
  <w:style w:type="character" w:customStyle="1" w:styleId="bright-subject1">
    <w:name w:val="bright-subject1"/>
    <w:rsid w:val="00385D9E"/>
    <w:rPr>
      <w:b/>
      <w:bCs/>
    </w:rPr>
  </w:style>
  <w:style w:type="paragraph" w:customStyle="1" w:styleId="buttonclass">
    <w:name w:val="buttonclass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8"/>
      <w:szCs w:val="18"/>
      <w:lang w:val="en-US"/>
    </w:rPr>
  </w:style>
  <w:style w:type="paragraph" w:customStyle="1" w:styleId="byline">
    <w:name w:val="byline"/>
    <w:basedOn w:val="af4"/>
    <w:rsid w:val="00385D9E"/>
    <w:pPr>
      <w:widowControl/>
      <w:adjustRightInd/>
      <w:snapToGrid/>
      <w:spacing w:before="100" w:beforeAutospacing="1" w:after="100" w:afterAutospacing="1" w:line="384" w:lineRule="atLeast"/>
      <w:jc w:val="left"/>
    </w:pPr>
    <w:rPr>
      <w:rFonts w:eastAsia="Arial Unicode MS" w:cs="Arial Unicode MS"/>
      <w:kern w:val="0"/>
      <w:sz w:val="18"/>
      <w:szCs w:val="18"/>
      <w:lang w:val="en-US"/>
    </w:rPr>
  </w:style>
  <w:style w:type="paragraph" w:customStyle="1" w:styleId="cat">
    <w:name w:val="ca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i/>
      <w:iCs/>
      <w:color w:val="225588"/>
      <w:kern w:val="0"/>
      <w:sz w:val="18"/>
      <w:szCs w:val="18"/>
      <w:lang w:val="en-US"/>
    </w:rPr>
  </w:style>
  <w:style w:type="paragraph" w:customStyle="1" w:styleId="definition">
    <w:name w:val="definition"/>
    <w:basedOn w:val="af4"/>
    <w:rsid w:val="00385D9E"/>
    <w:pPr>
      <w:widowControl/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hd w:val="clear" w:color="auto" w:fill="FFFFCC"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example">
    <w:name w:val="example"/>
    <w:basedOn w:val="af4"/>
    <w:rsid w:val="00385D9E"/>
    <w:pPr>
      <w:widowControl/>
      <w:adjustRightInd/>
      <w:snapToGrid/>
      <w:spacing w:before="100" w:beforeAutospacing="1" w:after="100" w:afterAutospacing="1"/>
      <w:ind w:left="1050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exampleheading">
    <w:name w:val="exampleheading"/>
    <w:basedOn w:val="af4"/>
    <w:rsid w:val="00385D9E"/>
    <w:pPr>
      <w:widowControl/>
      <w:adjustRightInd/>
      <w:snapToGrid/>
      <w:spacing w:before="100" w:beforeAutospacing="1" w:after="100" w:afterAutospacing="1"/>
      <w:ind w:left="260"/>
      <w:jc w:val="left"/>
    </w:pPr>
    <w:rPr>
      <w:rFonts w:ascii="Arial" w:eastAsia="Arial Unicode MS" w:hAnsi="Arial" w:cs="Arial"/>
      <w:b/>
      <w:bCs/>
      <w:kern w:val="0"/>
      <w:sz w:val="20"/>
      <w:szCs w:val="20"/>
      <w:lang w:val="en-US"/>
    </w:rPr>
  </w:style>
  <w:style w:type="character" w:customStyle="1" w:styleId="fnt1">
    <w:name w:val="fnt1"/>
    <w:rsid w:val="00385D9E"/>
    <w:rPr>
      <w:rFonts w:ascii="Verdana" w:hAnsi="Verdana" w:hint="default"/>
      <w:sz w:val="15"/>
      <w:szCs w:val="15"/>
    </w:rPr>
  </w:style>
  <w:style w:type="paragraph" w:customStyle="1" w:styleId="formclass">
    <w:name w:val="formclass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8"/>
      <w:szCs w:val="18"/>
      <w:lang w:val="en-US"/>
    </w:rPr>
  </w:style>
  <w:style w:type="paragraph" w:customStyle="1" w:styleId="graybox">
    <w:name w:val="graybox"/>
    <w:basedOn w:val="af4"/>
    <w:rsid w:val="00385D9E"/>
    <w:pPr>
      <w:widowControl/>
      <w:pBdr>
        <w:top w:val="dotted" w:sz="6" w:space="9" w:color="666666"/>
        <w:bottom w:val="dotted" w:sz="6" w:space="9" w:color="666666"/>
      </w:pBdr>
      <w:shd w:val="clear" w:color="auto" w:fill="EEEEEE"/>
      <w:adjustRightInd/>
      <w:snapToGrid/>
      <w:spacing w:before="173" w:after="173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110">
    <w:name w:val="标题 11"/>
    <w:basedOn w:val="Default"/>
    <w:next w:val="Default"/>
    <w:rsid w:val="00385D9E"/>
    <w:pPr>
      <w:spacing w:before="180" w:after="180"/>
    </w:pPr>
    <w:rPr>
      <w:sz w:val="24"/>
      <w:szCs w:val="24"/>
    </w:rPr>
  </w:style>
  <w:style w:type="paragraph" w:customStyle="1" w:styleId="headline1">
    <w:name w:val="headline1"/>
    <w:basedOn w:val="af4"/>
    <w:rsid w:val="00385D9E"/>
    <w:pPr>
      <w:widowControl/>
      <w:adjustRightInd/>
      <w:snapToGrid/>
      <w:jc w:val="left"/>
    </w:pPr>
    <w:rPr>
      <w:rFonts w:eastAsia="Arial Unicode MS" w:cs="Arial Unicode MS"/>
      <w:b/>
      <w:bCs/>
      <w:kern w:val="0"/>
      <w:sz w:val="42"/>
      <w:szCs w:val="42"/>
      <w:lang w:val="en-US"/>
    </w:rPr>
  </w:style>
  <w:style w:type="paragraph" w:customStyle="1" w:styleId="headline2">
    <w:name w:val="headline2"/>
    <w:basedOn w:val="af4"/>
    <w:rsid w:val="00385D9E"/>
    <w:pPr>
      <w:widowControl/>
      <w:adjustRightInd/>
      <w:snapToGrid/>
      <w:jc w:val="left"/>
    </w:pPr>
    <w:rPr>
      <w:rFonts w:eastAsia="Arial Unicode MS" w:cs="Arial Unicode MS"/>
      <w:b/>
      <w:bCs/>
      <w:kern w:val="0"/>
      <w:sz w:val="36"/>
      <w:szCs w:val="36"/>
      <w:lang w:val="en-US"/>
    </w:rPr>
  </w:style>
  <w:style w:type="paragraph" w:customStyle="1" w:styleId="headline3">
    <w:name w:val="headline3"/>
    <w:basedOn w:val="af4"/>
    <w:rsid w:val="00385D9E"/>
    <w:pPr>
      <w:widowControl/>
      <w:adjustRightInd/>
      <w:snapToGrid/>
      <w:jc w:val="left"/>
    </w:pPr>
    <w:rPr>
      <w:rFonts w:ascii="Arial" w:eastAsia="Arial Unicode MS" w:hAnsi="Arial" w:cs="Arial"/>
      <w:b/>
      <w:bCs/>
      <w:kern w:val="0"/>
      <w:szCs w:val="21"/>
      <w:lang w:val="en-US"/>
    </w:rPr>
  </w:style>
  <w:style w:type="paragraph" w:customStyle="1" w:styleId="headline4">
    <w:name w:val="headline4"/>
    <w:basedOn w:val="af4"/>
    <w:rsid w:val="00385D9E"/>
    <w:pPr>
      <w:widowControl/>
      <w:adjustRightInd/>
      <w:snapToGrid/>
      <w:jc w:val="left"/>
    </w:pPr>
    <w:rPr>
      <w:rFonts w:eastAsia="Arial Unicode MS" w:cs="Arial Unicode MS"/>
      <w:b/>
      <w:bCs/>
      <w:kern w:val="0"/>
      <w:sz w:val="29"/>
      <w:szCs w:val="29"/>
      <w:lang w:val="en-US"/>
    </w:rPr>
  </w:style>
  <w:style w:type="paragraph" w:customStyle="1" w:styleId="headline5">
    <w:name w:val="headline5"/>
    <w:basedOn w:val="af4"/>
    <w:rsid w:val="00385D9E"/>
    <w:pPr>
      <w:widowControl/>
      <w:adjustRightInd/>
      <w:snapToGrid/>
      <w:spacing w:line="384" w:lineRule="auto"/>
      <w:jc w:val="left"/>
    </w:pPr>
    <w:rPr>
      <w:rFonts w:eastAsia="Arial Unicode MS" w:cs="Arial Unicode MS"/>
      <w:b/>
      <w:bCs/>
      <w:kern w:val="0"/>
      <w:sz w:val="24"/>
      <w:lang w:val="en-US"/>
    </w:rPr>
  </w:style>
  <w:style w:type="paragraph" w:customStyle="1" w:styleId="ibm">
    <w:name w:val="ibm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definition">
    <w:name w:val="ibmdefinition"/>
    <w:basedOn w:val="af4"/>
    <w:rsid w:val="00385D9E"/>
    <w:pPr>
      <w:widowControl/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hd w:val="clear" w:color="auto" w:fill="FFFFCC"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example">
    <w:name w:val="ibmexample"/>
    <w:basedOn w:val="af4"/>
    <w:rsid w:val="00385D9E"/>
    <w:pPr>
      <w:widowControl/>
      <w:adjustRightInd/>
      <w:snapToGrid/>
      <w:spacing w:before="100" w:beforeAutospacing="1" w:after="100" w:afterAutospacing="1"/>
      <w:ind w:left="1050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exampleheading">
    <w:name w:val="ibmexampleheading"/>
    <w:basedOn w:val="af4"/>
    <w:rsid w:val="00385D9E"/>
    <w:pPr>
      <w:widowControl/>
      <w:adjustRightInd/>
      <w:snapToGrid/>
      <w:spacing w:before="100" w:beforeAutospacing="1" w:after="100" w:afterAutospacing="1"/>
      <w:ind w:left="225"/>
      <w:jc w:val="left"/>
    </w:pPr>
    <w:rPr>
      <w:rFonts w:ascii="Arial" w:eastAsia="Arial Unicode MS" w:hAnsi="Arial" w:cs="Arial"/>
      <w:b/>
      <w:bCs/>
      <w:kern w:val="0"/>
      <w:sz w:val="20"/>
      <w:szCs w:val="20"/>
      <w:lang w:val="en-US"/>
    </w:rPr>
  </w:style>
  <w:style w:type="paragraph" w:customStyle="1" w:styleId="ibmparamdescription">
    <w:name w:val="ibmparamdescription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paramexample">
    <w:name w:val="ibmparamexampl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FF0000"/>
      <w:kern w:val="0"/>
      <w:sz w:val="24"/>
      <w:lang w:val="en-US"/>
    </w:rPr>
  </w:style>
  <w:style w:type="paragraph" w:customStyle="1" w:styleId="ibmparamname">
    <w:name w:val="ibmparamnam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picturetext">
    <w:name w:val="ibmpicturetext"/>
    <w:basedOn w:val="af4"/>
    <w:rsid w:val="00385D9E"/>
    <w:pPr>
      <w:widowControl/>
      <w:adjustRightInd/>
      <w:snapToGrid/>
      <w:spacing w:before="100" w:beforeAutospacing="1" w:after="100" w:afterAutospacing="1"/>
      <w:ind w:left="1050" w:right="750"/>
      <w:jc w:val="center"/>
    </w:pPr>
    <w:rPr>
      <w:rFonts w:ascii="Arial" w:eastAsia="Arial Unicode MS" w:hAnsi="Arial" w:cs="Arial"/>
      <w:kern w:val="0"/>
      <w:sz w:val="19"/>
      <w:szCs w:val="19"/>
      <w:lang w:val="en-US"/>
    </w:rPr>
  </w:style>
  <w:style w:type="paragraph" w:customStyle="1" w:styleId="ibmtableheading">
    <w:name w:val="ibmtableheading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24"/>
      <w:lang w:val="en-US"/>
    </w:rPr>
  </w:style>
  <w:style w:type="paragraph" w:customStyle="1" w:styleId="ibmtabletext">
    <w:name w:val="ibmtabletex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talics">
    <w:name w:val="italics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Verdana" w:eastAsia="Arial Unicode MS" w:hAnsi="Verdana" w:cs="Arial Unicode MS"/>
      <w:i/>
      <w:iCs/>
      <w:color w:val="8B8B8B"/>
      <w:kern w:val="0"/>
      <w:sz w:val="18"/>
      <w:szCs w:val="18"/>
      <w:lang w:val="en-US"/>
    </w:rPr>
  </w:style>
  <w:style w:type="paragraph" w:customStyle="1" w:styleId="left">
    <w:name w:val="lef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  <w:lang w:val="en-US"/>
    </w:rPr>
  </w:style>
  <w:style w:type="paragraph" w:customStyle="1" w:styleId="leftnavp">
    <w:name w:val="leftnavp"/>
    <w:basedOn w:val="af4"/>
    <w:rsid w:val="00385D9E"/>
    <w:pPr>
      <w:widowControl/>
      <w:adjustRightInd/>
      <w:snapToGrid/>
      <w:spacing w:before="100" w:beforeAutospacing="1" w:after="100" w:afterAutospacing="1" w:line="240" w:lineRule="atLeast"/>
      <w:jc w:val="left"/>
    </w:pPr>
    <w:rPr>
      <w:rFonts w:ascii="Arial Unicode MS" w:eastAsia="Arial Unicode MS" w:hAnsi="Arial Unicode MS" w:cs="Arial Unicode MS"/>
      <w:color w:val="333333"/>
      <w:kern w:val="0"/>
      <w:sz w:val="24"/>
      <w:lang w:val="en-US"/>
    </w:rPr>
  </w:style>
  <w:style w:type="paragraph" w:customStyle="1" w:styleId="leftnavtext">
    <w:name w:val="leftnavtex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333333"/>
      <w:kern w:val="0"/>
      <w:sz w:val="18"/>
      <w:szCs w:val="18"/>
      <w:lang w:val="en-US"/>
    </w:rPr>
  </w:style>
  <w:style w:type="character" w:customStyle="1" w:styleId="line1">
    <w:name w:val="line1"/>
    <w:rsid w:val="00385D9E"/>
    <w:rPr>
      <w:spacing w:val="360"/>
    </w:rPr>
  </w:style>
  <w:style w:type="paragraph" w:customStyle="1" w:styleId="17">
    <w:name w:val="列表1"/>
    <w:basedOn w:val="af4"/>
    <w:rsid w:val="00385D9E"/>
    <w:pPr>
      <w:widowControl/>
      <w:adjustRightInd/>
      <w:snapToGrid/>
      <w:ind w:left="297"/>
      <w:jc w:val="left"/>
    </w:pPr>
    <w:rPr>
      <w:rFonts w:ascii="Arial Unicode MS" w:eastAsia="Arial Unicode MS" w:hAnsi="Arial Unicode MS" w:cs="Arial Unicode MS"/>
      <w:color w:val="CCCCCC"/>
      <w:kern w:val="0"/>
      <w:sz w:val="24"/>
      <w:lang w:val="en-US"/>
    </w:rPr>
  </w:style>
  <w:style w:type="paragraph" w:customStyle="1" w:styleId="mainbody">
    <w:name w:val="mainbody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eastAsia="Arial Unicode MS" w:cs="Arial Unicode MS"/>
      <w:color w:val="000000"/>
      <w:kern w:val="0"/>
      <w:sz w:val="29"/>
      <w:szCs w:val="29"/>
      <w:lang w:val="en-US"/>
    </w:rPr>
  </w:style>
  <w:style w:type="paragraph" w:customStyle="1" w:styleId="mybeaerrorlabel">
    <w:name w:val="mybea_error_label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eastAsia="Arial Unicode MS" w:cs="Arial Unicode MS"/>
      <w:b/>
      <w:bCs/>
      <w:color w:val="FF0000"/>
      <w:kern w:val="0"/>
      <w:sz w:val="18"/>
      <w:szCs w:val="18"/>
      <w:lang w:val="en-US"/>
    </w:rPr>
  </w:style>
  <w:style w:type="paragraph" w:customStyle="1" w:styleId="node">
    <w:name w:val="nod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paramdescription">
    <w:name w:val="paramdescription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paramexample">
    <w:name w:val="paramexampl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FF0000"/>
      <w:kern w:val="0"/>
      <w:sz w:val="24"/>
      <w:lang w:val="en-US"/>
    </w:rPr>
  </w:style>
  <w:style w:type="paragraph" w:customStyle="1" w:styleId="paramname">
    <w:name w:val="paramnam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picturelarge">
    <w:name w:val="picturelarg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picturetext">
    <w:name w:val="picturetext"/>
    <w:basedOn w:val="af4"/>
    <w:rsid w:val="00385D9E"/>
    <w:pPr>
      <w:widowControl/>
      <w:adjustRightInd/>
      <w:snapToGrid/>
      <w:spacing w:before="100" w:beforeAutospacing="1" w:after="100" w:afterAutospacing="1"/>
      <w:ind w:left="1050" w:right="750"/>
      <w:jc w:val="center"/>
    </w:pPr>
    <w:rPr>
      <w:rFonts w:ascii="Arial" w:eastAsia="Arial Unicode MS" w:hAnsi="Arial" w:cs="Arial"/>
      <w:kern w:val="0"/>
      <w:sz w:val="19"/>
      <w:szCs w:val="19"/>
      <w:lang w:val="en-US"/>
    </w:rPr>
  </w:style>
  <w:style w:type="paragraph" w:customStyle="1" w:styleId="precode">
    <w:name w:val="precode"/>
    <w:basedOn w:val="af4"/>
    <w:rsid w:val="00385D9E"/>
    <w:pPr>
      <w:widowControl/>
      <w:shd w:val="clear" w:color="auto" w:fill="DDDDDD"/>
      <w:adjustRightInd/>
      <w:snapToGrid/>
      <w:spacing w:before="100" w:beforeAutospacing="1" w:after="100" w:afterAutospacing="1" w:line="360" w:lineRule="atLeast"/>
      <w:jc w:val="left"/>
    </w:pPr>
    <w:rPr>
      <w:rFonts w:ascii="Courier New" w:eastAsia="Arial Unicode MS" w:hAnsi="Courier New" w:cs="Courier New"/>
      <w:color w:val="222222"/>
      <w:kern w:val="0"/>
      <w:sz w:val="18"/>
      <w:szCs w:val="18"/>
      <w:lang w:val="en-US"/>
    </w:rPr>
  </w:style>
  <w:style w:type="paragraph" w:customStyle="1" w:styleId="program">
    <w:name w:val="program"/>
    <w:basedOn w:val="affff8"/>
    <w:rsid w:val="00385D9E"/>
    <w:pPr>
      <w:widowControl/>
      <w:tabs>
        <w:tab w:val="center" w:pos="8100"/>
      </w:tabs>
      <w:spacing w:after="0"/>
      <w:ind w:left="2160" w:firstLine="432"/>
      <w:jc w:val="left"/>
    </w:pPr>
    <w:rPr>
      <w:rFonts w:ascii="宋体"/>
      <w:snapToGrid w:val="0"/>
      <w:kern w:val="0"/>
      <w:sz w:val="20"/>
      <w:szCs w:val="20"/>
      <w:lang w:val="en-US"/>
    </w:rPr>
  </w:style>
  <w:style w:type="paragraph" w:customStyle="1" w:styleId="pullquote">
    <w:name w:val="pullquote"/>
    <w:basedOn w:val="af4"/>
    <w:rsid w:val="00385D9E"/>
    <w:pPr>
      <w:widowControl/>
      <w:pBdr>
        <w:top w:val="single" w:sz="6" w:space="6" w:color="999999"/>
        <w:bottom w:val="single" w:sz="6" w:space="6" w:color="999999"/>
      </w:pBdr>
      <w:shd w:val="clear" w:color="auto" w:fill="EEEEEE"/>
      <w:adjustRightInd/>
      <w:snapToGrid/>
      <w:spacing w:before="74" w:after="74"/>
      <w:ind w:left="74"/>
      <w:jc w:val="left"/>
    </w:pPr>
    <w:rPr>
      <w:rFonts w:ascii="Arial Unicode MS" w:eastAsia="Arial Unicode MS" w:hAnsi="Arial Unicode MS" w:cs="Arial Unicode MS"/>
      <w:b/>
      <w:bCs/>
      <w:color w:val="666666"/>
      <w:kern w:val="0"/>
      <w:sz w:val="24"/>
      <w:lang w:val="en-US"/>
    </w:rPr>
  </w:style>
  <w:style w:type="paragraph" w:customStyle="1" w:styleId="px12l160">
    <w:name w:val="px12l160"/>
    <w:basedOn w:val="af4"/>
    <w:rsid w:val="00385D9E"/>
    <w:pPr>
      <w:widowControl/>
      <w:adjustRightInd/>
      <w:snapToGrid/>
      <w:spacing w:before="100" w:beforeAutospacing="1" w:after="100" w:afterAutospacing="1" w:line="384" w:lineRule="auto"/>
      <w:jc w:val="left"/>
    </w:pPr>
    <w:rPr>
      <w:rFonts w:eastAsia="Arial Unicode MS" w:cs="Arial Unicode MS"/>
      <w:color w:val="000000"/>
      <w:kern w:val="0"/>
      <w:sz w:val="18"/>
      <w:szCs w:val="18"/>
      <w:lang w:val="en-US"/>
    </w:rPr>
  </w:style>
  <w:style w:type="paragraph" w:customStyle="1" w:styleId="px13">
    <w:name w:val="px13"/>
    <w:basedOn w:val="af4"/>
    <w:rsid w:val="00385D9E"/>
    <w:pPr>
      <w:widowControl/>
      <w:adjustRightInd/>
      <w:snapToGrid/>
      <w:spacing w:before="100" w:beforeAutospacing="1" w:after="100" w:afterAutospacing="1" w:line="384" w:lineRule="auto"/>
      <w:jc w:val="left"/>
    </w:pPr>
    <w:rPr>
      <w:rFonts w:eastAsia="Arial Unicode MS" w:cs="Arial Unicode MS"/>
      <w:color w:val="000000"/>
      <w:kern w:val="0"/>
      <w:sz w:val="20"/>
      <w:szCs w:val="20"/>
      <w:lang w:val="en-US"/>
    </w:rPr>
  </w:style>
  <w:style w:type="paragraph" w:customStyle="1" w:styleId="px14">
    <w:name w:val="px14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eastAsia="Arial Unicode MS" w:cs="Arial Unicode MS"/>
      <w:kern w:val="0"/>
      <w:szCs w:val="21"/>
      <w:lang w:val="en-US"/>
    </w:rPr>
  </w:style>
  <w:style w:type="character" w:customStyle="1" w:styleId="px141">
    <w:name w:val="px141"/>
    <w:rsid w:val="00385D9E"/>
    <w:rPr>
      <w:rFonts w:hint="default"/>
      <w:spacing w:val="360"/>
      <w:sz w:val="21"/>
      <w:szCs w:val="21"/>
    </w:rPr>
  </w:style>
  <w:style w:type="paragraph" w:customStyle="1" w:styleId="reactive">
    <w:name w:val="reactiv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definition">
    <w:name w:val="reactivedefinition"/>
    <w:basedOn w:val="af4"/>
    <w:rsid w:val="00385D9E"/>
    <w:pPr>
      <w:widowControl/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hd w:val="clear" w:color="auto" w:fill="FFFFCC"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example">
    <w:name w:val="reactiveexample"/>
    <w:basedOn w:val="af4"/>
    <w:rsid w:val="00385D9E"/>
    <w:pPr>
      <w:widowControl/>
      <w:adjustRightInd/>
      <w:snapToGrid/>
      <w:spacing w:before="100" w:beforeAutospacing="1" w:after="100" w:afterAutospacing="1"/>
      <w:ind w:left="1050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exampleheading">
    <w:name w:val="reactiveexampleheading"/>
    <w:basedOn w:val="af4"/>
    <w:rsid w:val="00385D9E"/>
    <w:pPr>
      <w:widowControl/>
      <w:adjustRightInd/>
      <w:snapToGrid/>
      <w:spacing w:before="100" w:beforeAutospacing="1" w:after="100" w:afterAutospacing="1"/>
      <w:ind w:left="225"/>
      <w:jc w:val="left"/>
    </w:pPr>
    <w:rPr>
      <w:rFonts w:ascii="Arial" w:eastAsia="Arial Unicode MS" w:hAnsi="Arial" w:cs="Arial"/>
      <w:b/>
      <w:bCs/>
      <w:kern w:val="0"/>
      <w:sz w:val="20"/>
      <w:szCs w:val="20"/>
      <w:lang w:val="en-US"/>
    </w:rPr>
  </w:style>
  <w:style w:type="paragraph" w:customStyle="1" w:styleId="reactiveparamdescription">
    <w:name w:val="reactiveparamdescription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paramexample">
    <w:name w:val="reactiveparamexampl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FF0000"/>
      <w:kern w:val="0"/>
      <w:sz w:val="24"/>
      <w:lang w:val="en-US"/>
    </w:rPr>
  </w:style>
  <w:style w:type="paragraph" w:customStyle="1" w:styleId="reactiveparamname">
    <w:name w:val="reactiveparamnam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picturetext">
    <w:name w:val="reactivepicturetext"/>
    <w:basedOn w:val="af4"/>
    <w:rsid w:val="00385D9E"/>
    <w:pPr>
      <w:widowControl/>
      <w:adjustRightInd/>
      <w:snapToGrid/>
      <w:spacing w:before="100" w:beforeAutospacing="1" w:after="100" w:afterAutospacing="1"/>
      <w:ind w:left="1050" w:right="750"/>
      <w:jc w:val="center"/>
    </w:pPr>
    <w:rPr>
      <w:rFonts w:ascii="Arial" w:eastAsia="Arial Unicode MS" w:hAnsi="Arial" w:cs="Arial"/>
      <w:kern w:val="0"/>
      <w:sz w:val="19"/>
      <w:szCs w:val="19"/>
      <w:lang w:val="en-US"/>
    </w:rPr>
  </w:style>
  <w:style w:type="paragraph" w:customStyle="1" w:styleId="reactivetableheading">
    <w:name w:val="reactivetableheading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24"/>
      <w:lang w:val="en-US"/>
    </w:rPr>
  </w:style>
  <w:style w:type="paragraph" w:customStyle="1" w:styleId="reactivetabletext">
    <w:name w:val="reactivetabletex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small">
    <w:name w:val="small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eastAsia="Arial Unicode MS" w:cs="Arial Unicode MS"/>
      <w:color w:val="333333"/>
      <w:kern w:val="0"/>
      <w:sz w:val="18"/>
      <w:szCs w:val="18"/>
      <w:lang w:val="en-US"/>
    </w:rPr>
  </w:style>
  <w:style w:type="character" w:customStyle="1" w:styleId="small1">
    <w:name w:val="small1"/>
    <w:rsid w:val="00385D9E"/>
    <w:rPr>
      <w:rFonts w:ascii="Verdana" w:hAnsi="Verdana" w:hint="default"/>
      <w:sz w:val="15"/>
      <w:szCs w:val="15"/>
    </w:rPr>
  </w:style>
  <w:style w:type="paragraph" w:customStyle="1" w:styleId="TableCell">
    <w:name w:val="Table Cell"/>
    <w:basedOn w:val="affff8"/>
    <w:rsid w:val="00385D9E"/>
    <w:pPr>
      <w:widowControl/>
      <w:tabs>
        <w:tab w:val="center" w:pos="8100"/>
      </w:tabs>
      <w:spacing w:after="0"/>
      <w:ind w:left="2160" w:firstLine="431"/>
      <w:jc w:val="left"/>
    </w:pPr>
    <w:rPr>
      <w:rFonts w:ascii="宋体"/>
      <w:kern w:val="0"/>
      <w:szCs w:val="20"/>
      <w:lang w:val="en-US"/>
    </w:rPr>
  </w:style>
  <w:style w:type="paragraph" w:customStyle="1" w:styleId="tableheading">
    <w:name w:val="tableheading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24"/>
      <w:lang w:val="en-US"/>
    </w:rPr>
  </w:style>
  <w:style w:type="paragraph" w:customStyle="1" w:styleId="tabletext">
    <w:name w:val="tabletex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tbdark">
    <w:name w:val="tbdark"/>
    <w:basedOn w:val="af4"/>
    <w:rsid w:val="00385D9E"/>
    <w:pPr>
      <w:widowControl/>
      <w:shd w:val="clear" w:color="auto" w:fill="A3AAB0"/>
      <w:adjustRightInd/>
      <w:snapToGrid/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24"/>
      <w:lang w:val="en-US"/>
    </w:rPr>
  </w:style>
  <w:style w:type="paragraph" w:customStyle="1" w:styleId="tbwhite">
    <w:name w:val="tbwhite"/>
    <w:basedOn w:val="af4"/>
    <w:rsid w:val="00385D9E"/>
    <w:pPr>
      <w:widowControl/>
      <w:shd w:val="clear" w:color="auto" w:fill="FFFFFF"/>
      <w:adjustRightInd/>
      <w:snapToGrid/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24"/>
      <w:lang w:val="en-US"/>
    </w:rPr>
  </w:style>
  <w:style w:type="paragraph" w:customStyle="1" w:styleId="tdkhaki">
    <w:name w:val="tdkhaki"/>
    <w:basedOn w:val="af4"/>
    <w:rsid w:val="00385D9E"/>
    <w:pPr>
      <w:widowControl/>
      <w:shd w:val="clear" w:color="auto" w:fill="666633"/>
      <w:adjustRightInd/>
      <w:snapToGrid/>
      <w:spacing w:before="100" w:beforeAutospacing="1" w:after="100" w:afterAutospacing="1"/>
      <w:jc w:val="left"/>
    </w:pPr>
    <w:rPr>
      <w:rFonts w:ascii="Arial" w:eastAsia="Arial Unicode MS" w:hAnsi="Arial" w:cs="Arial"/>
      <w:b/>
      <w:bCs/>
      <w:color w:val="FFFFFF"/>
      <w:kern w:val="0"/>
      <w:sz w:val="18"/>
      <w:szCs w:val="18"/>
      <w:lang w:val="en-US"/>
    </w:rPr>
  </w:style>
  <w:style w:type="paragraph" w:customStyle="1" w:styleId="thumb">
    <w:name w:val="thumb"/>
    <w:basedOn w:val="af4"/>
    <w:rsid w:val="00385D9E"/>
    <w:pPr>
      <w:widowControl/>
      <w:adjustRightInd/>
      <w:snapToGrid/>
      <w:spacing w:before="15" w:after="15"/>
      <w:ind w:left="89" w:right="89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tteal">
    <w:name w:val="tteal"/>
    <w:basedOn w:val="af4"/>
    <w:rsid w:val="00385D9E"/>
    <w:pPr>
      <w:widowControl/>
      <w:shd w:val="clear" w:color="auto" w:fill="006666"/>
      <w:adjustRightInd/>
      <w:snapToGrid/>
      <w:spacing w:before="100" w:beforeAutospacing="1" w:after="100" w:afterAutospacing="1"/>
      <w:jc w:val="left"/>
    </w:pPr>
    <w:rPr>
      <w:rFonts w:ascii="Arial" w:eastAsia="Arial Unicode MS" w:hAnsi="Arial" w:cs="Arial"/>
      <w:b/>
      <w:bCs/>
      <w:color w:val="FFFFFF"/>
      <w:kern w:val="0"/>
      <w:sz w:val="18"/>
      <w:szCs w:val="18"/>
      <w:lang w:val="en-US"/>
    </w:rPr>
  </w:style>
  <w:style w:type="paragraph" w:customStyle="1" w:styleId="ulloose">
    <w:name w:val="ulloose"/>
    <w:basedOn w:val="af4"/>
    <w:rsid w:val="00385D9E"/>
    <w:pPr>
      <w:widowControl/>
      <w:adjustRightInd/>
      <w:snapToGrid/>
      <w:spacing w:line="384" w:lineRule="auto"/>
      <w:ind w:left="297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ultight">
    <w:name w:val="ultight"/>
    <w:basedOn w:val="af4"/>
    <w:rsid w:val="00385D9E"/>
    <w:pPr>
      <w:widowControl/>
      <w:adjustRightInd/>
      <w:snapToGrid/>
      <w:ind w:left="297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whitegrid">
    <w:name w:val="whitegrid"/>
    <w:basedOn w:val="af4"/>
    <w:rsid w:val="00385D9E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adjustRightInd/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color w:val="000000"/>
      <w:kern w:val="0"/>
      <w:sz w:val="24"/>
      <w:lang w:val="en-US"/>
    </w:rPr>
  </w:style>
  <w:style w:type="paragraph" w:customStyle="1" w:styleId="wzbCharCharChar">
    <w:name w:val="wzb 首行缩进 Char Char Char"/>
    <w:basedOn w:val="af4"/>
    <w:rsid w:val="00385D9E"/>
    <w:pPr>
      <w:adjustRightInd/>
      <w:snapToGrid/>
      <w:ind w:firstLine="482"/>
    </w:pPr>
    <w:rPr>
      <w:rFonts w:ascii="宋体" w:eastAsia="仿宋_GB2312" w:hAnsi="宋体"/>
      <w:kern w:val="0"/>
      <w:sz w:val="24"/>
      <w:szCs w:val="20"/>
      <w:lang w:val="en-US"/>
    </w:rPr>
  </w:style>
  <w:style w:type="paragraph" w:customStyle="1" w:styleId="4">
    <w:name w:val="款项4"/>
    <w:basedOn w:val="af4"/>
    <w:next w:val="af4"/>
    <w:rsid w:val="00385D9E"/>
    <w:pPr>
      <w:numPr>
        <w:numId w:val="15"/>
      </w:numPr>
      <w:tabs>
        <w:tab w:val="clear" w:pos="360"/>
      </w:tabs>
      <w:adjustRightInd/>
      <w:snapToGrid/>
      <w:ind w:left="425" w:hanging="425"/>
    </w:pPr>
    <w:rPr>
      <w:rFonts w:ascii="Arial" w:eastAsia="黑体"/>
      <w:sz w:val="24"/>
      <w:lang w:val="en-US"/>
    </w:rPr>
  </w:style>
  <w:style w:type="paragraph" w:styleId="affffff5">
    <w:name w:val="List Bullet"/>
    <w:basedOn w:val="af4"/>
    <w:autoRedefine/>
    <w:rsid w:val="00385D9E"/>
    <w:pPr>
      <w:widowControl/>
      <w:adjustRightInd/>
      <w:snapToGrid/>
      <w:spacing w:after="80"/>
    </w:pPr>
    <w:rPr>
      <w:i/>
      <w:iCs/>
      <w:kern w:val="0"/>
      <w:sz w:val="20"/>
      <w:szCs w:val="20"/>
      <w:lang w:val="en-US"/>
    </w:rPr>
  </w:style>
  <w:style w:type="character" w:styleId="affffff6">
    <w:name w:val="Emphasis"/>
    <w:qFormat/>
    <w:rsid w:val="00385D9E"/>
    <w:rPr>
      <w:i/>
    </w:rPr>
  </w:style>
  <w:style w:type="character" w:styleId="affffff7">
    <w:name w:val="Strong"/>
    <w:uiPriority w:val="22"/>
    <w:qFormat/>
    <w:rsid w:val="00385D9E"/>
    <w:rPr>
      <w:b/>
      <w:bCs/>
    </w:rPr>
  </w:style>
  <w:style w:type="paragraph" w:customStyle="1" w:styleId="53">
    <w:name w:val="正文5号首行不缩"/>
    <w:basedOn w:val="af4"/>
    <w:next w:val="af4"/>
    <w:rsid w:val="00385D9E"/>
    <w:pPr>
      <w:adjustRightInd/>
      <w:snapToGrid/>
      <w:spacing w:line="312" w:lineRule="atLeast"/>
    </w:pPr>
    <w:rPr>
      <w:kern w:val="21"/>
      <w:lang w:val="en-US"/>
    </w:rPr>
  </w:style>
  <w:style w:type="paragraph" w:styleId="35">
    <w:name w:val="Body Text 3"/>
    <w:basedOn w:val="af4"/>
    <w:link w:val="3Char1"/>
    <w:rsid w:val="00385D9E"/>
    <w:pPr>
      <w:adjustRightInd/>
      <w:snapToGrid/>
      <w:jc w:val="center"/>
    </w:pPr>
    <w:rPr>
      <w:sz w:val="44"/>
      <w:lang w:val="en-US"/>
    </w:rPr>
  </w:style>
  <w:style w:type="character" w:customStyle="1" w:styleId="3Char1">
    <w:name w:val="正文文本 3 Char"/>
    <w:link w:val="35"/>
    <w:rsid w:val="00385D9E"/>
    <w:rPr>
      <w:rFonts w:eastAsia="宋体"/>
      <w:kern w:val="2"/>
      <w:sz w:val="44"/>
      <w:szCs w:val="24"/>
      <w:lang w:val="en-US" w:eastAsia="zh-CN" w:bidi="ar-SA"/>
    </w:rPr>
  </w:style>
  <w:style w:type="paragraph" w:styleId="a3">
    <w:name w:val="Note Heading"/>
    <w:basedOn w:val="af4"/>
    <w:next w:val="af4"/>
    <w:link w:val="Charf4"/>
    <w:uiPriority w:val="99"/>
    <w:qFormat/>
    <w:rsid w:val="00385D9E"/>
    <w:pPr>
      <w:numPr>
        <w:numId w:val="16"/>
      </w:numPr>
      <w:tabs>
        <w:tab w:val="clear" w:pos="851"/>
      </w:tabs>
      <w:adjustRightInd/>
      <w:snapToGrid/>
      <w:ind w:left="0" w:firstLine="0"/>
      <w:jc w:val="center"/>
    </w:pPr>
    <w:rPr>
      <w:sz w:val="24"/>
      <w:lang w:val="en-US"/>
    </w:rPr>
  </w:style>
  <w:style w:type="character" w:customStyle="1" w:styleId="Charf4">
    <w:name w:val="注释标题 Char"/>
    <w:link w:val="a3"/>
    <w:uiPriority w:val="99"/>
    <w:rsid w:val="00385D9E"/>
    <w:rPr>
      <w:kern w:val="2"/>
      <w:sz w:val="24"/>
      <w:szCs w:val="24"/>
    </w:rPr>
  </w:style>
  <w:style w:type="paragraph" w:customStyle="1" w:styleId="36">
    <w:name w:val="样式3"/>
    <w:basedOn w:val="6"/>
    <w:rsid w:val="00385D9E"/>
    <w:pPr>
      <w:numPr>
        <w:ilvl w:val="5"/>
      </w:numPr>
      <w:tabs>
        <w:tab w:val="num" w:pos="1152"/>
      </w:tabs>
      <w:adjustRightInd/>
      <w:snapToGrid/>
      <w:ind w:left="1152" w:hanging="1152"/>
    </w:pPr>
    <w:rPr>
      <w:lang w:val="en-US"/>
    </w:rPr>
  </w:style>
  <w:style w:type="paragraph" w:styleId="affffff8">
    <w:name w:val="Plain Text"/>
    <w:basedOn w:val="af4"/>
    <w:link w:val="Charf5"/>
    <w:rsid w:val="00385D9E"/>
    <w:pPr>
      <w:adjustRightInd/>
      <w:snapToGrid/>
    </w:pPr>
    <w:rPr>
      <w:rFonts w:ascii="宋体" w:hAnsi="Courier New" w:cs="Courier New"/>
      <w:sz w:val="24"/>
      <w:szCs w:val="21"/>
      <w:lang w:val="en-US"/>
    </w:rPr>
  </w:style>
  <w:style w:type="character" w:customStyle="1" w:styleId="Charf5">
    <w:name w:val="纯文本 Char"/>
    <w:link w:val="affffff8"/>
    <w:rsid w:val="00385D9E"/>
    <w:rPr>
      <w:rFonts w:ascii="宋体" w:eastAsia="宋体" w:hAnsi="Courier New" w:cs="Courier New"/>
      <w:kern w:val="2"/>
      <w:sz w:val="24"/>
      <w:szCs w:val="21"/>
      <w:lang w:val="en-US" w:eastAsia="zh-CN" w:bidi="ar-SA"/>
    </w:rPr>
  </w:style>
  <w:style w:type="paragraph" w:customStyle="1" w:styleId="115">
    <w:name w:val="样式 标题 1 + 行距: 1.5 倍行距"/>
    <w:basedOn w:val="10"/>
    <w:rsid w:val="00385D9E"/>
    <w:pPr>
      <w:tabs>
        <w:tab w:val="num" w:pos="845"/>
      </w:tabs>
      <w:spacing w:line="360" w:lineRule="auto"/>
      <w:ind w:left="845"/>
    </w:pPr>
    <w:rPr>
      <w:rFonts w:cs="宋体"/>
      <w:sz w:val="32"/>
      <w:szCs w:val="20"/>
    </w:rPr>
  </w:style>
  <w:style w:type="paragraph" w:customStyle="1" w:styleId="text">
    <w:name w:val="text"/>
    <w:basedOn w:val="af4"/>
    <w:rsid w:val="00385D9E"/>
    <w:pPr>
      <w:snapToGrid/>
      <w:spacing w:after="158"/>
      <w:jc w:val="left"/>
      <w:textAlignment w:val="baseline"/>
    </w:pPr>
    <w:rPr>
      <w:kern w:val="0"/>
      <w:sz w:val="24"/>
      <w:szCs w:val="20"/>
      <w:lang w:val="en-US" w:eastAsia="zh-TW"/>
    </w:rPr>
  </w:style>
  <w:style w:type="paragraph" w:styleId="27">
    <w:name w:val="index 2"/>
    <w:basedOn w:val="af4"/>
    <w:next w:val="af4"/>
    <w:autoRedefine/>
    <w:semiHidden/>
    <w:rsid w:val="00385D9E"/>
    <w:pPr>
      <w:adjustRightInd/>
      <w:snapToGrid/>
      <w:ind w:left="480" w:hanging="240"/>
      <w:jc w:val="left"/>
    </w:pPr>
    <w:rPr>
      <w:sz w:val="24"/>
      <w:lang w:val="en-US"/>
    </w:rPr>
  </w:style>
  <w:style w:type="paragraph" w:customStyle="1" w:styleId="affffff9">
    <w:name w:val="文档正文"/>
    <w:basedOn w:val="af4"/>
    <w:rsid w:val="00385D9E"/>
    <w:pPr>
      <w:snapToGrid/>
      <w:ind w:firstLine="567"/>
      <w:textAlignment w:val="baseline"/>
    </w:pPr>
    <w:rPr>
      <w:rFonts w:ascii="Arial" w:hAnsi="Arial"/>
      <w:kern w:val="0"/>
      <w:sz w:val="24"/>
      <w:lang w:val="en-US"/>
    </w:rPr>
  </w:style>
  <w:style w:type="paragraph" w:customStyle="1" w:styleId="Verdana074">
    <w:name w:val="样式 Verdana 首行缩进:  0.74 厘米"/>
    <w:basedOn w:val="af4"/>
    <w:rsid w:val="00385D9E"/>
    <w:pPr>
      <w:adjustRightInd/>
      <w:snapToGrid/>
      <w:ind w:firstLine="420"/>
    </w:pPr>
    <w:rPr>
      <w:rFonts w:ascii="Verdana" w:hAnsi="Verdana"/>
      <w:sz w:val="24"/>
      <w:szCs w:val="20"/>
      <w:lang w:val="en-US"/>
    </w:rPr>
  </w:style>
  <w:style w:type="character" w:customStyle="1" w:styleId="1Char0">
    <w:name w:val="样式1 Char"/>
    <w:link w:val="1"/>
    <w:rsid w:val="00385D9E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28">
    <w:name w:val="样式2"/>
    <w:basedOn w:val="40"/>
    <w:rsid w:val="00385D9E"/>
    <w:pPr>
      <w:numPr>
        <w:ilvl w:val="3"/>
      </w:numPr>
      <w:tabs>
        <w:tab w:val="num" w:pos="864"/>
      </w:tabs>
      <w:adjustRightInd/>
      <w:snapToGrid/>
      <w:spacing w:before="120" w:after="120" w:line="360" w:lineRule="auto"/>
      <w:ind w:left="864" w:hanging="864"/>
    </w:pPr>
    <w:rPr>
      <w:sz w:val="24"/>
      <w:szCs w:val="24"/>
      <w:lang w:val="en-US"/>
    </w:rPr>
  </w:style>
  <w:style w:type="paragraph" w:customStyle="1" w:styleId="54">
    <w:name w:val="样式 标题 5 + 宋体 小四"/>
    <w:basedOn w:val="50"/>
    <w:rsid w:val="00385D9E"/>
    <w:pPr>
      <w:numPr>
        <w:ilvl w:val="4"/>
      </w:numPr>
      <w:adjustRightInd/>
      <w:spacing w:before="0" w:after="0" w:line="360" w:lineRule="auto"/>
      <w:ind w:left="1009" w:hanging="1009"/>
    </w:pPr>
    <w:rPr>
      <w:rFonts w:ascii="宋体" w:hAnsi="宋体"/>
      <w:sz w:val="24"/>
      <w:lang w:val="en-US"/>
    </w:rPr>
  </w:style>
  <w:style w:type="paragraph" w:styleId="z-">
    <w:name w:val="HTML Top of Form"/>
    <w:basedOn w:val="af4"/>
    <w:next w:val="af4"/>
    <w:link w:val="z-Char"/>
    <w:hidden/>
    <w:rsid w:val="00385D9E"/>
    <w:pPr>
      <w:widowControl/>
      <w:pBdr>
        <w:bottom w:val="single" w:sz="6" w:space="1" w:color="auto"/>
      </w:pBdr>
      <w:adjustRightInd/>
      <w:snapToGrid/>
      <w:spacing w:line="240" w:lineRule="auto"/>
      <w:jc w:val="center"/>
    </w:pPr>
    <w:rPr>
      <w:rFonts w:ascii="Arial" w:hAnsi="Arial" w:cs="Arial"/>
      <w:vanish/>
      <w:kern w:val="0"/>
      <w:sz w:val="16"/>
      <w:szCs w:val="16"/>
      <w:lang w:val="en-US"/>
    </w:rPr>
  </w:style>
  <w:style w:type="character" w:customStyle="1" w:styleId="z-Char">
    <w:name w:val="z-窗体顶端 Char"/>
    <w:link w:val="z-"/>
    <w:rsid w:val="00385D9E"/>
    <w:rPr>
      <w:rFonts w:ascii="Arial" w:eastAsia="宋体" w:hAnsi="Arial" w:cs="Arial"/>
      <w:vanish/>
      <w:sz w:val="16"/>
      <w:szCs w:val="16"/>
      <w:lang w:val="en-US" w:eastAsia="zh-CN" w:bidi="ar-SA"/>
    </w:rPr>
  </w:style>
  <w:style w:type="paragraph" w:styleId="z-0">
    <w:name w:val="HTML Bottom of Form"/>
    <w:basedOn w:val="af4"/>
    <w:next w:val="af4"/>
    <w:link w:val="z-Char0"/>
    <w:hidden/>
    <w:rsid w:val="00385D9E"/>
    <w:pPr>
      <w:widowControl/>
      <w:pBdr>
        <w:top w:val="single" w:sz="6" w:space="1" w:color="auto"/>
      </w:pBdr>
      <w:adjustRightInd/>
      <w:snapToGrid/>
      <w:spacing w:line="240" w:lineRule="auto"/>
      <w:jc w:val="center"/>
    </w:pPr>
    <w:rPr>
      <w:rFonts w:ascii="Arial" w:hAnsi="Arial" w:cs="Arial"/>
      <w:vanish/>
      <w:kern w:val="0"/>
      <w:sz w:val="16"/>
      <w:szCs w:val="16"/>
      <w:lang w:val="en-US"/>
    </w:rPr>
  </w:style>
  <w:style w:type="character" w:customStyle="1" w:styleId="z-Char0">
    <w:name w:val="z-窗体底端 Char"/>
    <w:link w:val="z-0"/>
    <w:rsid w:val="00385D9E"/>
    <w:rPr>
      <w:rFonts w:ascii="Arial" w:eastAsia="宋体" w:hAnsi="Arial" w:cs="Arial"/>
      <w:vanish/>
      <w:sz w:val="16"/>
      <w:szCs w:val="16"/>
      <w:lang w:val="en-US" w:eastAsia="zh-CN" w:bidi="ar-SA"/>
    </w:rPr>
  </w:style>
  <w:style w:type="paragraph" w:customStyle="1" w:styleId="CharCharChar3Char">
    <w:name w:val="Char Char Char3 Char"/>
    <w:basedOn w:val="af4"/>
    <w:rsid w:val="00385D9E"/>
    <w:pPr>
      <w:adjustRightInd/>
      <w:snapToGrid/>
    </w:pPr>
    <w:rPr>
      <w:rFonts w:eastAsia="仿宋_GB2312"/>
      <w:sz w:val="24"/>
      <w:lang w:val="en-US"/>
    </w:rPr>
  </w:style>
  <w:style w:type="character" w:customStyle="1" w:styleId="ParaCharCharChar">
    <w:name w:val="默认段落字体 Para Char Char Char"/>
    <w:link w:val="ParaCharChar"/>
    <w:rsid w:val="00385D9E"/>
    <w:rPr>
      <w:rFonts w:eastAsia="仿宋_GB2312"/>
      <w:sz w:val="24"/>
      <w:lang w:val="en-US" w:eastAsia="en-US" w:bidi="ar-SA"/>
    </w:rPr>
  </w:style>
  <w:style w:type="paragraph" w:customStyle="1" w:styleId="Web">
    <w:name w:val="普通 (Web)"/>
    <w:basedOn w:val="af4"/>
    <w:rsid w:val="00385D9E"/>
    <w:pPr>
      <w:adjustRightInd/>
      <w:snapToGrid/>
      <w:spacing w:line="240" w:lineRule="auto"/>
    </w:pPr>
    <w:rPr>
      <w:sz w:val="24"/>
      <w:lang w:val="en-US"/>
    </w:rPr>
  </w:style>
  <w:style w:type="character" w:customStyle="1" w:styleId="Char3">
    <w:name w:val="二级条标题 Char"/>
    <w:link w:val="ae"/>
    <w:rsid w:val="00385D9E"/>
    <w:rPr>
      <w:rFonts w:eastAsia="黑体"/>
      <w:sz w:val="21"/>
    </w:rPr>
  </w:style>
  <w:style w:type="character" w:customStyle="1" w:styleId="Char5">
    <w:name w:val="三级条标题 Char"/>
    <w:link w:val="af"/>
    <w:rsid w:val="00385D9E"/>
    <w:rPr>
      <w:rFonts w:eastAsia="黑体"/>
      <w:sz w:val="21"/>
    </w:rPr>
  </w:style>
  <w:style w:type="character" w:customStyle="1" w:styleId="Char2CharChar">
    <w:name w:val="Char2 Char Char"/>
    <w:rsid w:val="00385D9E"/>
    <w:rPr>
      <w:rFonts w:eastAsia="宋体"/>
      <w:kern w:val="2"/>
      <w:sz w:val="21"/>
      <w:szCs w:val="24"/>
      <w:lang w:val="en-GB" w:eastAsia="zh-CN" w:bidi="ar-SA"/>
    </w:rPr>
  </w:style>
  <w:style w:type="character" w:customStyle="1" w:styleId="Char1CharChar">
    <w:name w:val="Char1 Char Char"/>
    <w:rsid w:val="00385D9E"/>
    <w:rPr>
      <w:rFonts w:eastAsia="宋体"/>
      <w:kern w:val="2"/>
      <w:sz w:val="21"/>
      <w:lang w:val="en-US" w:eastAsia="zh-CN" w:bidi="ar-SA"/>
    </w:rPr>
  </w:style>
  <w:style w:type="paragraph" w:customStyle="1" w:styleId="29">
    <w:name w:val="正文文本缩进2"/>
    <w:basedOn w:val="Default"/>
    <w:next w:val="Default"/>
    <w:rsid w:val="00385D9E"/>
    <w:rPr>
      <w:sz w:val="24"/>
      <w:szCs w:val="24"/>
    </w:rPr>
  </w:style>
  <w:style w:type="paragraph" w:customStyle="1" w:styleId="CharCharChar3Char1">
    <w:name w:val="Char Char Char3 Char1"/>
    <w:basedOn w:val="af4"/>
    <w:rsid w:val="00385D9E"/>
    <w:pPr>
      <w:adjustRightInd/>
      <w:snapToGrid/>
    </w:pPr>
    <w:rPr>
      <w:rFonts w:eastAsia="仿宋_GB2312"/>
      <w:sz w:val="24"/>
      <w:lang w:val="en-US"/>
    </w:rPr>
  </w:style>
  <w:style w:type="paragraph" w:styleId="TOC">
    <w:name w:val="TOC Heading"/>
    <w:basedOn w:val="10"/>
    <w:next w:val="af4"/>
    <w:uiPriority w:val="39"/>
    <w:qFormat/>
    <w:rsid w:val="00741FFD"/>
    <w:pPr>
      <w:numPr>
        <w:ilvl w:val="0"/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paragraph" w:styleId="affffffa">
    <w:name w:val="List Paragraph"/>
    <w:basedOn w:val="af4"/>
    <w:uiPriority w:val="34"/>
    <w:qFormat/>
    <w:rsid w:val="00A4501D"/>
    <w:pPr>
      <w:adjustRightInd/>
      <w:snapToGrid/>
      <w:spacing w:before="160" w:after="160" w:line="240" w:lineRule="auto"/>
      <w:ind w:firstLineChars="200" w:firstLine="420"/>
    </w:pPr>
    <w:rPr>
      <w:rFonts w:ascii="Calibri" w:hAnsi="Calibri"/>
      <w:sz w:val="28"/>
      <w:szCs w:val="22"/>
      <w:lang w:val="en-US"/>
    </w:rPr>
  </w:style>
  <w:style w:type="character" w:customStyle="1" w:styleId="Char1">
    <w:name w:val="段 Char"/>
    <w:link w:val="aff2"/>
    <w:rsid w:val="00C4210A"/>
    <w:rPr>
      <w:rFonts w:ascii="宋体"/>
      <w:noProof/>
      <w:sz w:val="21"/>
    </w:rPr>
  </w:style>
  <w:style w:type="character" w:customStyle="1" w:styleId="Char9">
    <w:name w:val="字母编号列项（一级） Char"/>
    <w:link w:val="affff4"/>
    <w:rsid w:val="00C4210A"/>
    <w:rPr>
      <w:rFonts w:ascii="宋体"/>
      <w:sz w:val="21"/>
    </w:rPr>
  </w:style>
  <w:style w:type="paragraph" w:customStyle="1" w:styleId="19">
    <w:name w:val="列出段落1"/>
    <w:basedOn w:val="af4"/>
    <w:rsid w:val="00D6275C"/>
    <w:pPr>
      <w:adjustRightInd/>
      <w:snapToGrid/>
      <w:spacing w:before="40" w:after="40"/>
    </w:pPr>
    <w:rPr>
      <w:rFonts w:eastAsia="仿宋"/>
      <w:sz w:val="24"/>
      <w:szCs w:val="21"/>
      <w:lang w:val="en-US"/>
    </w:rPr>
  </w:style>
  <w:style w:type="paragraph" w:customStyle="1" w:styleId="2a">
    <w:name w:val="列出段落2"/>
    <w:basedOn w:val="af4"/>
    <w:rsid w:val="00D6275C"/>
    <w:pPr>
      <w:adjustRightInd/>
      <w:snapToGrid/>
      <w:spacing w:before="160" w:after="160"/>
      <w:ind w:firstLineChars="200" w:firstLine="420"/>
    </w:pPr>
    <w:rPr>
      <w:rFonts w:eastAsia="仿宋"/>
      <w:sz w:val="30"/>
      <w:szCs w:val="21"/>
      <w:lang w:val="en-US"/>
    </w:rPr>
  </w:style>
  <w:style w:type="table" w:customStyle="1" w:styleId="1a">
    <w:name w:val="网格型1"/>
    <w:basedOn w:val="af6"/>
    <w:next w:val="afffffc"/>
    <w:uiPriority w:val="59"/>
    <w:rsid w:val="00D6275C"/>
    <w:rPr>
      <w:sz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vAlign w:val="center"/>
    </w:tcPr>
  </w:style>
  <w:style w:type="character" w:styleId="affffffb">
    <w:name w:val="Subtle Reference"/>
    <w:uiPriority w:val="31"/>
    <w:qFormat/>
    <w:rsid w:val="00D6275C"/>
    <w:rPr>
      <w:i/>
      <w:smallCaps/>
      <w:sz w:val="24"/>
      <w:szCs w:val="24"/>
    </w:rPr>
  </w:style>
  <w:style w:type="paragraph" w:styleId="affffffc">
    <w:name w:val="Quote"/>
    <w:basedOn w:val="af4"/>
    <w:next w:val="af4"/>
    <w:link w:val="Charf6"/>
    <w:uiPriority w:val="29"/>
    <w:qFormat/>
    <w:rsid w:val="00D6275C"/>
    <w:pPr>
      <w:adjustRightInd/>
      <w:snapToGrid/>
      <w:spacing w:before="160" w:after="160" w:line="240" w:lineRule="auto"/>
    </w:pPr>
    <w:rPr>
      <w:rFonts w:ascii="Calibri" w:hAnsi="Calibri"/>
      <w:i/>
      <w:iCs/>
      <w:color w:val="000000"/>
      <w:sz w:val="28"/>
      <w:szCs w:val="22"/>
      <w:lang w:val="en-US"/>
    </w:rPr>
  </w:style>
  <w:style w:type="character" w:customStyle="1" w:styleId="Charf6">
    <w:name w:val="引用 Char"/>
    <w:link w:val="affffffc"/>
    <w:uiPriority w:val="29"/>
    <w:rsid w:val="00D6275C"/>
    <w:rPr>
      <w:rFonts w:ascii="Calibri" w:eastAsia="宋体" w:hAnsi="Calibri" w:cs="Times New Roman"/>
      <w:i/>
      <w:iCs/>
      <w:color w:val="000000"/>
      <w:kern w:val="2"/>
      <w:sz w:val="28"/>
      <w:szCs w:val="22"/>
    </w:rPr>
  </w:style>
  <w:style w:type="paragraph" w:styleId="affffffd">
    <w:name w:val="No Spacing"/>
    <w:uiPriority w:val="1"/>
    <w:qFormat/>
    <w:rsid w:val="00D6275C"/>
    <w:pPr>
      <w:widowControl w:val="0"/>
      <w:ind w:leftChars="200" w:left="200"/>
      <w:jc w:val="both"/>
    </w:pPr>
    <w:rPr>
      <w:rFonts w:ascii="Calibri" w:hAnsi="Calibri"/>
      <w:kern w:val="2"/>
      <w:sz w:val="24"/>
      <w:szCs w:val="22"/>
    </w:rPr>
  </w:style>
  <w:style w:type="paragraph" w:customStyle="1" w:styleId="43">
    <w:name w:val="样式4"/>
    <w:basedOn w:val="ae"/>
    <w:link w:val="4Char0"/>
    <w:qFormat/>
    <w:rsid w:val="00D6275C"/>
    <w:pPr>
      <w:spacing w:line="360" w:lineRule="auto"/>
    </w:pPr>
  </w:style>
  <w:style w:type="paragraph" w:customStyle="1" w:styleId="TableText0">
    <w:name w:val="Table Text"/>
    <w:basedOn w:val="af4"/>
    <w:rsid w:val="00BD08EC"/>
    <w:pPr>
      <w:keepLines/>
      <w:widowControl/>
      <w:overflowPunct w:val="0"/>
      <w:autoSpaceDE w:val="0"/>
      <w:autoSpaceDN w:val="0"/>
      <w:snapToGrid/>
      <w:spacing w:line="240" w:lineRule="auto"/>
      <w:jc w:val="left"/>
      <w:textAlignment w:val="baseline"/>
    </w:pPr>
    <w:rPr>
      <w:rFonts w:ascii="Book Antiqua" w:hAnsi="Book Antiqua"/>
      <w:kern w:val="0"/>
      <w:sz w:val="16"/>
      <w:szCs w:val="20"/>
      <w:lang w:val="en-US"/>
    </w:rPr>
  </w:style>
  <w:style w:type="character" w:customStyle="1" w:styleId="4Char0">
    <w:name w:val="样式4 Char"/>
    <w:link w:val="43"/>
    <w:rsid w:val="00D6275C"/>
    <w:rPr>
      <w:rFonts w:eastAsia="黑体"/>
      <w:sz w:val="21"/>
    </w:rPr>
  </w:style>
  <w:style w:type="paragraph" w:styleId="affffffe">
    <w:name w:val="macro"/>
    <w:link w:val="Charf7"/>
    <w:rsid w:val="00BD08E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character" w:customStyle="1" w:styleId="Charf7">
    <w:name w:val="宏文本 Char"/>
    <w:link w:val="affffffe"/>
    <w:rsid w:val="00BD08EC"/>
    <w:rPr>
      <w:rFonts w:ascii="Arial Narrow" w:hAnsi="Arial Narrow"/>
    </w:rPr>
  </w:style>
  <w:style w:type="paragraph" w:customStyle="1" w:styleId="NotesHeading">
    <w:name w:val="Notes Heading"/>
    <w:next w:val="af4"/>
    <w:link w:val="NotesHeadingChar"/>
    <w:rsid w:val="00BD08EC"/>
    <w:pPr>
      <w:keepNext/>
      <w:pBdr>
        <w:top w:val="single" w:sz="8" w:space="5" w:color="auto"/>
      </w:pBdr>
      <w:snapToGrid w:val="0"/>
      <w:spacing w:line="300" w:lineRule="auto"/>
    </w:pPr>
    <w:rPr>
      <w:rFonts w:ascii="Arial" w:eastAsia="黑体" w:hAnsi="Arial" w:cs="Arial"/>
      <w:noProof/>
      <w:sz w:val="24"/>
      <w:szCs w:val="21"/>
    </w:rPr>
  </w:style>
  <w:style w:type="character" w:customStyle="1" w:styleId="NotesHeadingChar">
    <w:name w:val="Notes Heading Char"/>
    <w:link w:val="NotesHeading"/>
    <w:rsid w:val="00BD08EC"/>
    <w:rPr>
      <w:rFonts w:ascii="Arial" w:eastAsia="黑体" w:hAnsi="Arial" w:cs="Arial"/>
      <w:noProof/>
      <w:sz w:val="24"/>
      <w:szCs w:val="21"/>
    </w:rPr>
  </w:style>
  <w:style w:type="paragraph" w:customStyle="1" w:styleId="NotesText">
    <w:name w:val="Notes Text"/>
    <w:link w:val="NotesTextChar"/>
    <w:rsid w:val="00BD08EC"/>
    <w:pPr>
      <w:pBdr>
        <w:bottom w:val="single" w:sz="8" w:space="5" w:color="auto"/>
      </w:pBdr>
      <w:spacing w:before="120" w:after="120" w:line="300" w:lineRule="auto"/>
      <w:jc w:val="both"/>
    </w:pPr>
    <w:rPr>
      <w:rFonts w:ascii="Arial" w:eastAsia="楷体" w:hAnsi="Arial" w:cs="Arial"/>
      <w:noProof/>
      <w:color w:val="000000"/>
      <w:sz w:val="21"/>
      <w:szCs w:val="21"/>
    </w:rPr>
  </w:style>
  <w:style w:type="character" w:customStyle="1" w:styleId="NotesTextChar">
    <w:name w:val="Notes Text Char"/>
    <w:link w:val="NotesText"/>
    <w:rsid w:val="00BD08EC"/>
    <w:rPr>
      <w:rFonts w:ascii="Arial" w:eastAsia="楷体" w:hAnsi="Arial" w:cs="Arial"/>
      <w:noProof/>
      <w:color w:val="000000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Body Text" w:uiPriority="99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Note Heading" w:uiPriority="99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Document Map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4">
    <w:name w:val="Normal"/>
    <w:qFormat/>
    <w:rsid w:val="00707990"/>
    <w:pPr>
      <w:widowControl w:val="0"/>
      <w:adjustRightInd w:val="0"/>
      <w:snapToGrid w:val="0"/>
      <w:spacing w:line="360" w:lineRule="auto"/>
      <w:jc w:val="both"/>
    </w:pPr>
    <w:rPr>
      <w:kern w:val="2"/>
      <w:sz w:val="21"/>
      <w:szCs w:val="24"/>
      <w:lang w:val="en-GB"/>
    </w:rPr>
  </w:style>
  <w:style w:type="paragraph" w:styleId="10">
    <w:name w:val="heading 1"/>
    <w:basedOn w:val="ac"/>
    <w:next w:val="ad"/>
    <w:link w:val="1Char"/>
    <w:qFormat/>
    <w:rsid w:val="00E60F74"/>
    <w:pPr>
      <w:keepNext/>
      <w:keepLines/>
      <w:outlineLvl w:val="0"/>
    </w:pPr>
    <w:rPr>
      <w:bCs/>
      <w:kern w:val="44"/>
      <w:szCs w:val="21"/>
    </w:rPr>
  </w:style>
  <w:style w:type="paragraph" w:styleId="2">
    <w:name w:val="heading 2"/>
    <w:aliases w:val="1.1标题 2,sect 1.2,H2,Heading 2 Hidden,Heading 2 CCBS,heading 2,第一章 标题 2,ISO1,h2,2nd level,2,l2,DO NOT USE_h2,chn,Chapter Number/Appendix Letter,PIM2,Header 2,Underrubrik1,body,prop2,Heading Heading 221,Arial 12 Fett Kursiv,UNDERRUBRIK 1-2,Titre3,HD2"/>
    <w:basedOn w:val="af4"/>
    <w:next w:val="af4"/>
    <w:link w:val="2Char"/>
    <w:qFormat/>
    <w:rsid w:val="008C09F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3,3rd level,Heading 3 - old,H3,Fab-3,level_3,PIM 3,Level 3 Head,BOD 0,sect1.2.3,l3,CT,Heading 3,Heading1,邮政标题 3,1.1.1标题 3,3,cb,Heading,prop3,3heading,heading 3,Heading 31,Heading 3 hidden,2h,h31,h32,Section,Heading 2.3,(Alt+3),1.2.3.,alltoc,bh,H31"/>
    <w:basedOn w:val="af4"/>
    <w:next w:val="af4"/>
    <w:link w:val="3Char"/>
    <w:qFormat/>
    <w:rsid w:val="00D6275C"/>
    <w:pPr>
      <w:keepNext/>
      <w:keepLines/>
      <w:numPr>
        <w:ilvl w:val="2"/>
        <w:numId w:val="19"/>
      </w:numPr>
      <w:adjustRightInd/>
      <w:snapToGrid/>
      <w:spacing w:before="260" w:afterLines="50" w:after="120" w:line="240" w:lineRule="auto"/>
      <w:outlineLvl w:val="2"/>
    </w:pPr>
    <w:rPr>
      <w:sz w:val="32"/>
      <w:szCs w:val="32"/>
    </w:rPr>
  </w:style>
  <w:style w:type="paragraph" w:styleId="40">
    <w:name w:val="heading 4"/>
    <w:aliases w:val="1.1.1.1标题 4,1.1.1.1 标题 4,bullet,bl,bb,PIM 4,H4,h4,Fab-4,T5,Ref Heading 1,rh1,Heading sql,sect 1.2.3.4,邮政标题 4,1.1.1.1,国通标题 4,sect 1.2.3.41,Ref Heading 11,rh11,sect 1.2.3.42,Ref Heading 12,rh12,sect 1.2.3.411,Ref Heading 111,rh111,sect 1.2.3.43,H41,H"/>
    <w:basedOn w:val="af4"/>
    <w:next w:val="af4"/>
    <w:link w:val="4Char"/>
    <w:qFormat/>
    <w:rsid w:val="008C09F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aliases w:val="H5,PIM 5"/>
    <w:basedOn w:val="af4"/>
    <w:next w:val="af4"/>
    <w:link w:val="5Char"/>
    <w:qFormat/>
    <w:rsid w:val="008C09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●"/>
    <w:basedOn w:val="af4"/>
    <w:next w:val="af4"/>
    <w:link w:val="6Char"/>
    <w:qFormat/>
    <w:rsid w:val="008C09F1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f4"/>
    <w:next w:val="af4"/>
    <w:link w:val="7Char"/>
    <w:uiPriority w:val="9"/>
    <w:qFormat/>
    <w:rsid w:val="008C09F1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f4"/>
    <w:next w:val="af4"/>
    <w:link w:val="8Char"/>
    <w:uiPriority w:val="9"/>
    <w:qFormat/>
    <w:rsid w:val="008C09F1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f4"/>
    <w:next w:val="af4"/>
    <w:link w:val="9Char"/>
    <w:uiPriority w:val="9"/>
    <w:qFormat/>
    <w:rsid w:val="008C09F1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f5">
    <w:name w:val="Default Paragraph Font"/>
    <w:uiPriority w:val="1"/>
    <w:semiHidden/>
    <w:unhideWhenUsed/>
  </w:style>
  <w:style w:type="table" w:default="1" w:styleId="af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7">
    <w:name w:val="No List"/>
    <w:uiPriority w:val="99"/>
    <w:semiHidden/>
    <w:unhideWhenUsed/>
  </w:style>
  <w:style w:type="paragraph" w:customStyle="1" w:styleId="Char">
    <w:name w:val="Char"/>
    <w:basedOn w:val="af4"/>
    <w:rsid w:val="00AB3B6D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character" w:styleId="HTML">
    <w:name w:val="HTML Code"/>
    <w:rsid w:val="008C09F1"/>
    <w:rPr>
      <w:rFonts w:ascii="Courier New" w:hAnsi="Courier New"/>
      <w:sz w:val="20"/>
      <w:szCs w:val="20"/>
    </w:rPr>
  </w:style>
  <w:style w:type="character" w:styleId="HTML0">
    <w:name w:val="HTML Variable"/>
    <w:rsid w:val="008C09F1"/>
    <w:rPr>
      <w:i/>
      <w:iCs/>
    </w:rPr>
  </w:style>
  <w:style w:type="character" w:styleId="HTML1">
    <w:name w:val="HTML Typewriter"/>
    <w:rsid w:val="008C09F1"/>
    <w:rPr>
      <w:rFonts w:ascii="Courier New" w:hAnsi="Courier New"/>
      <w:sz w:val="20"/>
      <w:szCs w:val="20"/>
    </w:rPr>
  </w:style>
  <w:style w:type="paragraph" w:styleId="HTML2">
    <w:name w:val="HTML Address"/>
    <w:basedOn w:val="af4"/>
    <w:link w:val="HTMLChar"/>
    <w:rsid w:val="008C09F1"/>
    <w:rPr>
      <w:i/>
      <w:iCs/>
    </w:rPr>
  </w:style>
  <w:style w:type="character" w:styleId="HTML3">
    <w:name w:val="HTML Definition"/>
    <w:rsid w:val="008C09F1"/>
    <w:rPr>
      <w:i/>
      <w:iCs/>
    </w:rPr>
  </w:style>
  <w:style w:type="character" w:styleId="HTML4">
    <w:name w:val="HTML Keyboard"/>
    <w:rsid w:val="008C09F1"/>
    <w:rPr>
      <w:rFonts w:ascii="Courier New" w:hAnsi="Courier New"/>
      <w:sz w:val="20"/>
      <w:szCs w:val="20"/>
    </w:rPr>
  </w:style>
  <w:style w:type="character" w:styleId="HTML5">
    <w:name w:val="HTML Acronym"/>
    <w:basedOn w:val="af5"/>
    <w:rsid w:val="008C09F1"/>
  </w:style>
  <w:style w:type="character" w:styleId="HTML6">
    <w:name w:val="HTML Sample"/>
    <w:rsid w:val="008C09F1"/>
    <w:rPr>
      <w:rFonts w:ascii="Courier New" w:hAnsi="Courier New"/>
    </w:rPr>
  </w:style>
  <w:style w:type="paragraph" w:styleId="HTML7">
    <w:name w:val="HTML Preformatted"/>
    <w:basedOn w:val="af4"/>
    <w:link w:val="HTMLChar0"/>
    <w:rsid w:val="008C09F1"/>
    <w:rPr>
      <w:rFonts w:ascii="Courier New" w:hAnsi="Courier New" w:cs="Courier New"/>
      <w:sz w:val="20"/>
      <w:szCs w:val="20"/>
    </w:rPr>
  </w:style>
  <w:style w:type="character" w:styleId="HTML8">
    <w:name w:val="HTML Cite"/>
    <w:rsid w:val="008C09F1"/>
    <w:rPr>
      <w:i/>
      <w:iCs/>
    </w:rPr>
  </w:style>
  <w:style w:type="paragraph" w:styleId="af8">
    <w:name w:val="Title"/>
    <w:basedOn w:val="af4"/>
    <w:link w:val="Char0"/>
    <w:uiPriority w:val="10"/>
    <w:qFormat/>
    <w:rsid w:val="008C09F1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f9">
    <w:name w:val="标准标志"/>
    <w:next w:val="af4"/>
    <w:rsid w:val="008C09F1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a">
    <w:name w:val="标准称谓"/>
    <w:next w:val="af4"/>
    <w:rsid w:val="008C09F1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52"/>
    </w:rPr>
  </w:style>
  <w:style w:type="paragraph" w:customStyle="1" w:styleId="afb">
    <w:name w:val="标准书脚_偶数页"/>
    <w:rsid w:val="008C09F1"/>
    <w:pPr>
      <w:spacing w:before="120"/>
    </w:pPr>
    <w:rPr>
      <w:sz w:val="18"/>
    </w:rPr>
  </w:style>
  <w:style w:type="paragraph" w:customStyle="1" w:styleId="afc">
    <w:name w:val="标准书脚_奇数页"/>
    <w:rsid w:val="008C09F1"/>
    <w:pPr>
      <w:spacing w:before="120"/>
      <w:jc w:val="right"/>
    </w:pPr>
    <w:rPr>
      <w:sz w:val="18"/>
    </w:rPr>
  </w:style>
  <w:style w:type="paragraph" w:customStyle="1" w:styleId="afd">
    <w:name w:val="标准书眉_奇数页"/>
    <w:next w:val="af4"/>
    <w:rsid w:val="008C09F1"/>
    <w:pPr>
      <w:tabs>
        <w:tab w:val="center" w:pos="4154"/>
        <w:tab w:val="right" w:pos="8306"/>
      </w:tabs>
      <w:spacing w:after="120"/>
      <w:jc w:val="right"/>
    </w:pPr>
    <w:rPr>
      <w:noProof/>
      <w:sz w:val="21"/>
    </w:rPr>
  </w:style>
  <w:style w:type="paragraph" w:customStyle="1" w:styleId="afe">
    <w:name w:val="标准书眉_偶数页"/>
    <w:basedOn w:val="afd"/>
    <w:next w:val="af4"/>
    <w:rsid w:val="008C09F1"/>
    <w:pPr>
      <w:jc w:val="left"/>
    </w:pPr>
  </w:style>
  <w:style w:type="paragraph" w:customStyle="1" w:styleId="aff">
    <w:name w:val="标准书眉一"/>
    <w:rsid w:val="008C09F1"/>
    <w:pPr>
      <w:jc w:val="both"/>
    </w:pPr>
  </w:style>
  <w:style w:type="paragraph" w:customStyle="1" w:styleId="ab">
    <w:name w:val="前言、引言标题"/>
    <w:next w:val="af4"/>
    <w:rsid w:val="008C09F1"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0">
    <w:name w:val="参考文献、索引标题"/>
    <w:basedOn w:val="ab"/>
    <w:next w:val="af4"/>
    <w:rsid w:val="008C09F1"/>
    <w:pPr>
      <w:numPr>
        <w:numId w:val="0"/>
      </w:numPr>
      <w:spacing w:after="200"/>
    </w:pPr>
    <w:rPr>
      <w:sz w:val="21"/>
    </w:rPr>
  </w:style>
  <w:style w:type="character" w:styleId="aff1">
    <w:name w:val="Hyperlink"/>
    <w:uiPriority w:val="99"/>
    <w:rsid w:val="008C09F1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ff2">
    <w:name w:val="段"/>
    <w:link w:val="Char1"/>
    <w:rsid w:val="008C09F1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c">
    <w:name w:val="章标题"/>
    <w:next w:val="aff2"/>
    <w:rsid w:val="008C09F1"/>
    <w:pPr>
      <w:numPr>
        <w:ilvl w:val="1"/>
        <w:numId w:val="1"/>
      </w:numPr>
      <w:spacing w:beforeLines="50" w:before="50" w:afterLines="50" w:after="50"/>
      <w:jc w:val="both"/>
      <w:outlineLvl w:val="1"/>
    </w:pPr>
    <w:rPr>
      <w:rFonts w:ascii="黑体" w:eastAsia="黑体"/>
      <w:sz w:val="21"/>
    </w:rPr>
  </w:style>
  <w:style w:type="paragraph" w:customStyle="1" w:styleId="ad">
    <w:name w:val="一级条标题"/>
    <w:next w:val="aff2"/>
    <w:link w:val="Char2"/>
    <w:rsid w:val="008C09F1"/>
    <w:pPr>
      <w:numPr>
        <w:ilvl w:val="2"/>
        <w:numId w:val="1"/>
      </w:numPr>
      <w:outlineLvl w:val="2"/>
    </w:pPr>
    <w:rPr>
      <w:rFonts w:eastAsia="黑体"/>
      <w:sz w:val="21"/>
    </w:rPr>
  </w:style>
  <w:style w:type="paragraph" w:customStyle="1" w:styleId="ae">
    <w:name w:val="二级条标题"/>
    <w:basedOn w:val="ad"/>
    <w:next w:val="aff2"/>
    <w:link w:val="Char3"/>
    <w:rsid w:val="008C09F1"/>
    <w:pPr>
      <w:numPr>
        <w:ilvl w:val="3"/>
      </w:numPr>
      <w:outlineLvl w:val="3"/>
    </w:pPr>
  </w:style>
  <w:style w:type="character" w:customStyle="1" w:styleId="aff3">
    <w:name w:val="发布"/>
    <w:rsid w:val="008C09F1"/>
    <w:rPr>
      <w:rFonts w:ascii="黑体" w:eastAsia="黑体"/>
      <w:spacing w:val="22"/>
      <w:w w:val="100"/>
      <w:position w:val="3"/>
      <w:sz w:val="28"/>
    </w:rPr>
  </w:style>
  <w:style w:type="paragraph" w:customStyle="1" w:styleId="aff4">
    <w:name w:val="发布部门"/>
    <w:next w:val="aff2"/>
    <w:rsid w:val="008C09F1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5">
    <w:name w:val="发布日期"/>
    <w:rsid w:val="008C09F1"/>
    <w:pPr>
      <w:framePr w:w="4000" w:h="473" w:hRule="exact" w:hSpace="180" w:vSpace="180" w:wrap="around" w:hAnchor="margin" w:y="13511" w:anchorLock="1"/>
    </w:pPr>
    <w:rPr>
      <w:rFonts w:eastAsia="黑体"/>
      <w:sz w:val="28"/>
    </w:rPr>
  </w:style>
  <w:style w:type="paragraph" w:customStyle="1" w:styleId="11">
    <w:name w:val="封面标准号1"/>
    <w:rsid w:val="008C09F1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20">
    <w:name w:val="封面标准号2"/>
    <w:basedOn w:val="11"/>
    <w:rsid w:val="008C09F1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6">
    <w:name w:val="封面标准代替信息"/>
    <w:basedOn w:val="20"/>
    <w:rsid w:val="008C09F1"/>
    <w:pPr>
      <w:framePr w:wrap="auto"/>
      <w:spacing w:before="57"/>
    </w:pPr>
    <w:rPr>
      <w:rFonts w:ascii="宋体"/>
      <w:sz w:val="21"/>
    </w:rPr>
  </w:style>
  <w:style w:type="paragraph" w:customStyle="1" w:styleId="aff7">
    <w:name w:val="封面标准名称"/>
    <w:rsid w:val="008C09F1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8">
    <w:name w:val="封面标准文稿编辑信息"/>
    <w:rsid w:val="008C09F1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f9">
    <w:name w:val="封面标准文稿类别"/>
    <w:rsid w:val="008C09F1"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a">
    <w:name w:val="封面标准英文名称"/>
    <w:rsid w:val="008C09F1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b">
    <w:name w:val="封面一致性程度标识"/>
    <w:rsid w:val="008C09F1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fc">
    <w:name w:val="封面正文"/>
    <w:rsid w:val="008C09F1"/>
    <w:pPr>
      <w:jc w:val="both"/>
    </w:pPr>
  </w:style>
  <w:style w:type="paragraph" w:customStyle="1" w:styleId="a6">
    <w:name w:val="附录标识"/>
    <w:basedOn w:val="ab"/>
    <w:rsid w:val="008C09F1"/>
    <w:pPr>
      <w:numPr>
        <w:numId w:val="2"/>
      </w:numPr>
      <w:tabs>
        <w:tab w:val="left" w:pos="6405"/>
      </w:tabs>
      <w:spacing w:after="200"/>
    </w:pPr>
    <w:rPr>
      <w:sz w:val="21"/>
    </w:rPr>
  </w:style>
  <w:style w:type="paragraph" w:customStyle="1" w:styleId="a2">
    <w:name w:val="附录表标题"/>
    <w:next w:val="aff2"/>
    <w:rsid w:val="008C09F1"/>
    <w:pPr>
      <w:numPr>
        <w:numId w:val="8"/>
      </w:numPr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affd">
    <w:name w:val="附录章标题"/>
    <w:next w:val="aff2"/>
    <w:rsid w:val="008C09F1"/>
    <w:pPr>
      <w:tabs>
        <w:tab w:val="num" w:pos="780"/>
      </w:tabs>
      <w:wordWrap w:val="0"/>
      <w:overflowPunct w:val="0"/>
      <w:autoSpaceDE w:val="0"/>
      <w:spacing w:beforeLines="50" w:before="50" w:afterLines="50" w:after="50"/>
      <w:ind w:left="780" w:hanging="36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7">
    <w:name w:val="附录一级条标题"/>
    <w:basedOn w:val="affd"/>
    <w:next w:val="aff2"/>
    <w:rsid w:val="008C09F1"/>
    <w:pPr>
      <w:numPr>
        <w:ilvl w:val="1"/>
        <w:numId w:val="2"/>
      </w:numPr>
      <w:autoSpaceDN w:val="0"/>
      <w:spacing w:beforeLines="0" w:before="0" w:afterLines="0" w:after="0"/>
      <w:outlineLvl w:val="2"/>
    </w:pPr>
  </w:style>
  <w:style w:type="paragraph" w:customStyle="1" w:styleId="a8">
    <w:name w:val="附录二级条标题"/>
    <w:basedOn w:val="a7"/>
    <w:next w:val="aff2"/>
    <w:rsid w:val="008C09F1"/>
    <w:pPr>
      <w:numPr>
        <w:ilvl w:val="2"/>
      </w:numPr>
      <w:outlineLvl w:val="3"/>
    </w:pPr>
  </w:style>
  <w:style w:type="paragraph" w:customStyle="1" w:styleId="a9">
    <w:name w:val="附录三级条标题"/>
    <w:basedOn w:val="a8"/>
    <w:next w:val="aff2"/>
    <w:rsid w:val="008C09F1"/>
    <w:pPr>
      <w:numPr>
        <w:ilvl w:val="3"/>
      </w:numPr>
      <w:outlineLvl w:val="4"/>
    </w:pPr>
  </w:style>
  <w:style w:type="paragraph" w:customStyle="1" w:styleId="aa">
    <w:name w:val="附录四级条标题"/>
    <w:basedOn w:val="a9"/>
    <w:next w:val="aff2"/>
    <w:rsid w:val="008C09F1"/>
    <w:pPr>
      <w:numPr>
        <w:ilvl w:val="4"/>
      </w:numPr>
      <w:outlineLvl w:val="5"/>
    </w:pPr>
  </w:style>
  <w:style w:type="paragraph" w:customStyle="1" w:styleId="a0">
    <w:name w:val="附录图标题"/>
    <w:next w:val="aff2"/>
    <w:rsid w:val="008C09F1"/>
    <w:pPr>
      <w:numPr>
        <w:numId w:val="9"/>
      </w:numPr>
      <w:jc w:val="center"/>
    </w:pPr>
    <w:rPr>
      <w:rFonts w:ascii="黑体" w:eastAsia="黑体"/>
      <w:sz w:val="21"/>
    </w:rPr>
  </w:style>
  <w:style w:type="paragraph" w:customStyle="1" w:styleId="affe">
    <w:name w:val="附录五级条标题"/>
    <w:basedOn w:val="aa"/>
    <w:next w:val="aff2"/>
    <w:rsid w:val="008C09F1"/>
    <w:pPr>
      <w:numPr>
        <w:ilvl w:val="0"/>
        <w:numId w:val="0"/>
      </w:numPr>
      <w:tabs>
        <w:tab w:val="num" w:pos="3827"/>
      </w:tabs>
      <w:ind w:left="3827" w:hanging="1276"/>
      <w:outlineLvl w:val="6"/>
    </w:pPr>
  </w:style>
  <w:style w:type="character" w:customStyle="1" w:styleId="afff">
    <w:name w:val="个人答复风格"/>
    <w:rPr>
      <w:rFonts w:ascii="Arial" w:eastAsia="宋体" w:hAnsi="Arial" w:cs="Arial"/>
      <w:color w:val="auto"/>
      <w:sz w:val="20"/>
    </w:rPr>
  </w:style>
  <w:style w:type="character" w:customStyle="1" w:styleId="afff0">
    <w:name w:val="个人撰写风格"/>
    <w:rPr>
      <w:rFonts w:ascii="Arial" w:eastAsia="宋体" w:hAnsi="Arial" w:cs="Arial"/>
      <w:color w:val="auto"/>
      <w:sz w:val="20"/>
    </w:rPr>
  </w:style>
  <w:style w:type="paragraph" w:styleId="afff1">
    <w:name w:val="footnote text"/>
    <w:basedOn w:val="af4"/>
    <w:link w:val="Char4"/>
    <w:semiHidden/>
    <w:rsid w:val="008C09F1"/>
    <w:pPr>
      <w:jc w:val="left"/>
    </w:pPr>
    <w:rPr>
      <w:sz w:val="18"/>
      <w:szCs w:val="18"/>
    </w:rPr>
  </w:style>
  <w:style w:type="character" w:styleId="afff2">
    <w:name w:val="footnote reference"/>
    <w:semiHidden/>
    <w:rsid w:val="008C09F1"/>
    <w:rPr>
      <w:vertAlign w:val="superscript"/>
    </w:rPr>
  </w:style>
  <w:style w:type="paragraph" w:customStyle="1" w:styleId="af3">
    <w:name w:val="列项——（一级）"/>
    <w:rsid w:val="008C09F1"/>
    <w:pPr>
      <w:widowControl w:val="0"/>
      <w:numPr>
        <w:numId w:val="4"/>
      </w:numPr>
      <w:tabs>
        <w:tab w:val="clear" w:pos="1140"/>
        <w:tab w:val="num" w:pos="854"/>
      </w:tabs>
      <w:ind w:leftChars="200" w:left="200" w:hangingChars="200" w:hanging="200"/>
      <w:jc w:val="both"/>
    </w:pPr>
    <w:rPr>
      <w:rFonts w:ascii="宋体"/>
      <w:sz w:val="21"/>
    </w:rPr>
  </w:style>
  <w:style w:type="paragraph" w:customStyle="1" w:styleId="a4">
    <w:name w:val="列项●（二级）"/>
    <w:rsid w:val="008C09F1"/>
    <w:pPr>
      <w:numPr>
        <w:numId w:val="6"/>
      </w:numPr>
      <w:tabs>
        <w:tab w:val="left" w:pos="840"/>
      </w:tabs>
      <w:ind w:leftChars="400" w:left="600" w:hangingChars="200" w:hanging="200"/>
      <w:jc w:val="both"/>
    </w:pPr>
    <w:rPr>
      <w:rFonts w:ascii="宋体"/>
      <w:sz w:val="21"/>
    </w:rPr>
  </w:style>
  <w:style w:type="paragraph" w:customStyle="1" w:styleId="afff3">
    <w:name w:val="目次、标准名称标题"/>
    <w:basedOn w:val="ab"/>
    <w:next w:val="aff2"/>
    <w:rsid w:val="008C09F1"/>
    <w:pPr>
      <w:numPr>
        <w:numId w:val="0"/>
      </w:numPr>
      <w:spacing w:line="460" w:lineRule="exact"/>
    </w:pPr>
  </w:style>
  <w:style w:type="paragraph" w:customStyle="1" w:styleId="afff4">
    <w:name w:val="目次、索引正文"/>
    <w:rsid w:val="008C09F1"/>
    <w:pPr>
      <w:spacing w:line="320" w:lineRule="exact"/>
      <w:jc w:val="both"/>
    </w:pPr>
    <w:rPr>
      <w:rFonts w:ascii="宋体"/>
      <w:sz w:val="21"/>
    </w:rPr>
  </w:style>
  <w:style w:type="paragraph" w:styleId="12">
    <w:name w:val="toc 1"/>
    <w:autoRedefine/>
    <w:uiPriority w:val="39"/>
    <w:qFormat/>
    <w:rsid w:val="008C09F1"/>
    <w:pPr>
      <w:widowControl w:val="0"/>
      <w:adjustRightInd w:val="0"/>
      <w:snapToGrid w:val="0"/>
      <w:spacing w:before="120" w:after="120" w:line="360" w:lineRule="auto"/>
    </w:pPr>
    <w:rPr>
      <w:rFonts w:ascii="Calibri" w:hAnsi="Calibri"/>
      <w:b/>
      <w:bCs/>
      <w:caps/>
      <w:kern w:val="2"/>
      <w:lang w:val="en-GB"/>
    </w:rPr>
  </w:style>
  <w:style w:type="paragraph" w:styleId="21">
    <w:name w:val="toc 2"/>
    <w:basedOn w:val="12"/>
    <w:autoRedefine/>
    <w:uiPriority w:val="39"/>
    <w:qFormat/>
    <w:rsid w:val="008C09F1"/>
    <w:pPr>
      <w:spacing w:before="0" w:after="0"/>
      <w:ind w:left="210"/>
    </w:pPr>
    <w:rPr>
      <w:b w:val="0"/>
      <w:bCs w:val="0"/>
      <w:caps w:val="0"/>
      <w:smallCaps/>
    </w:rPr>
  </w:style>
  <w:style w:type="paragraph" w:styleId="30">
    <w:name w:val="toc 3"/>
    <w:basedOn w:val="21"/>
    <w:autoRedefine/>
    <w:uiPriority w:val="39"/>
    <w:qFormat/>
    <w:rsid w:val="008C09F1"/>
    <w:pPr>
      <w:ind w:left="420"/>
    </w:pPr>
    <w:rPr>
      <w:i/>
      <w:iCs/>
      <w:smallCaps w:val="0"/>
    </w:rPr>
  </w:style>
  <w:style w:type="paragraph" w:styleId="41">
    <w:name w:val="toc 4"/>
    <w:basedOn w:val="30"/>
    <w:autoRedefine/>
    <w:uiPriority w:val="39"/>
    <w:rsid w:val="008C09F1"/>
    <w:pPr>
      <w:ind w:left="630"/>
    </w:pPr>
    <w:rPr>
      <w:i w:val="0"/>
      <w:iCs w:val="0"/>
      <w:sz w:val="18"/>
      <w:szCs w:val="18"/>
    </w:rPr>
  </w:style>
  <w:style w:type="paragraph" w:styleId="51">
    <w:name w:val="toc 5"/>
    <w:basedOn w:val="41"/>
    <w:autoRedefine/>
    <w:semiHidden/>
    <w:rsid w:val="008C09F1"/>
    <w:pPr>
      <w:ind w:left="840"/>
    </w:pPr>
  </w:style>
  <w:style w:type="paragraph" w:styleId="60">
    <w:name w:val="toc 6"/>
    <w:basedOn w:val="51"/>
    <w:autoRedefine/>
    <w:semiHidden/>
    <w:rsid w:val="008C09F1"/>
    <w:pPr>
      <w:ind w:left="1050"/>
    </w:pPr>
  </w:style>
  <w:style w:type="paragraph" w:styleId="70">
    <w:name w:val="toc 7"/>
    <w:basedOn w:val="60"/>
    <w:autoRedefine/>
    <w:semiHidden/>
    <w:rsid w:val="008C09F1"/>
    <w:pPr>
      <w:ind w:left="1260"/>
    </w:pPr>
  </w:style>
  <w:style w:type="paragraph" w:styleId="80">
    <w:name w:val="toc 8"/>
    <w:basedOn w:val="70"/>
    <w:autoRedefine/>
    <w:semiHidden/>
    <w:rsid w:val="008C09F1"/>
    <w:pPr>
      <w:ind w:left="1470"/>
    </w:pPr>
  </w:style>
  <w:style w:type="paragraph" w:styleId="90">
    <w:name w:val="toc 9"/>
    <w:basedOn w:val="80"/>
    <w:autoRedefine/>
    <w:semiHidden/>
    <w:rsid w:val="008C09F1"/>
    <w:pPr>
      <w:ind w:left="1680"/>
    </w:pPr>
  </w:style>
  <w:style w:type="paragraph" w:customStyle="1" w:styleId="afff5">
    <w:name w:val="其他标准称谓"/>
    <w:rsid w:val="008C09F1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ff6">
    <w:name w:val="其他发布部门"/>
    <w:basedOn w:val="aff4"/>
    <w:rsid w:val="008C09F1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">
    <w:name w:val="三级条标题"/>
    <w:basedOn w:val="ae"/>
    <w:next w:val="aff2"/>
    <w:link w:val="Char5"/>
    <w:rsid w:val="008C09F1"/>
    <w:pPr>
      <w:numPr>
        <w:ilvl w:val="4"/>
      </w:numPr>
      <w:outlineLvl w:val="4"/>
    </w:pPr>
  </w:style>
  <w:style w:type="paragraph" w:customStyle="1" w:styleId="afff7">
    <w:name w:val="实施日期"/>
    <w:basedOn w:val="aff5"/>
    <w:rsid w:val="008C09F1"/>
    <w:pPr>
      <w:framePr w:hSpace="0" w:wrap="around" w:xAlign="right"/>
      <w:jc w:val="right"/>
    </w:pPr>
  </w:style>
  <w:style w:type="paragraph" w:customStyle="1" w:styleId="afff8">
    <w:name w:val="示例"/>
    <w:next w:val="aff2"/>
    <w:rsid w:val="008C09F1"/>
    <w:pPr>
      <w:tabs>
        <w:tab w:val="num" w:pos="816"/>
        <w:tab w:val="num" w:pos="1200"/>
      </w:tabs>
      <w:ind w:left="1200" w:firstLineChars="233" w:firstLine="419"/>
      <w:jc w:val="both"/>
    </w:pPr>
    <w:rPr>
      <w:rFonts w:ascii="宋体"/>
      <w:sz w:val="18"/>
    </w:rPr>
  </w:style>
  <w:style w:type="paragraph" w:customStyle="1" w:styleId="afff9">
    <w:name w:val="数字编号列项（二级）"/>
    <w:rsid w:val="008C09F1"/>
    <w:pPr>
      <w:ind w:leftChars="400" w:left="1260" w:hangingChars="200" w:hanging="420"/>
      <w:jc w:val="both"/>
    </w:pPr>
    <w:rPr>
      <w:rFonts w:ascii="宋体"/>
      <w:sz w:val="21"/>
    </w:rPr>
  </w:style>
  <w:style w:type="paragraph" w:customStyle="1" w:styleId="af0">
    <w:name w:val="四级条标题"/>
    <w:basedOn w:val="af"/>
    <w:next w:val="aff2"/>
    <w:rsid w:val="008C09F1"/>
    <w:pPr>
      <w:numPr>
        <w:ilvl w:val="5"/>
      </w:numPr>
      <w:outlineLvl w:val="5"/>
    </w:pPr>
  </w:style>
  <w:style w:type="paragraph" w:customStyle="1" w:styleId="afffa">
    <w:name w:val="条文脚注"/>
    <w:basedOn w:val="afff1"/>
    <w:rsid w:val="008C09F1"/>
    <w:pPr>
      <w:ind w:leftChars="200" w:left="780" w:hangingChars="200" w:hanging="360"/>
      <w:jc w:val="both"/>
    </w:pPr>
    <w:rPr>
      <w:rFonts w:ascii="宋体"/>
    </w:rPr>
  </w:style>
  <w:style w:type="paragraph" w:customStyle="1" w:styleId="afffb">
    <w:name w:val="图表脚注"/>
    <w:next w:val="aff2"/>
    <w:rsid w:val="008C09F1"/>
    <w:pPr>
      <w:ind w:leftChars="200" w:left="300" w:hangingChars="100" w:hanging="100"/>
      <w:jc w:val="both"/>
    </w:pPr>
    <w:rPr>
      <w:rFonts w:ascii="宋体"/>
      <w:sz w:val="18"/>
    </w:rPr>
  </w:style>
  <w:style w:type="paragraph" w:customStyle="1" w:styleId="afffc">
    <w:name w:val="文献分类号"/>
    <w:rsid w:val="008C09F1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styleId="afffd">
    <w:name w:val="Document Map"/>
    <w:basedOn w:val="af4"/>
    <w:link w:val="Char6"/>
    <w:uiPriority w:val="99"/>
    <w:semiHidden/>
    <w:rsid w:val="008C09F1"/>
    <w:pPr>
      <w:shd w:val="clear" w:color="auto" w:fill="000080"/>
    </w:pPr>
  </w:style>
  <w:style w:type="paragraph" w:customStyle="1" w:styleId="af1">
    <w:name w:val="五级条标题"/>
    <w:basedOn w:val="af0"/>
    <w:next w:val="aff2"/>
    <w:rsid w:val="008C09F1"/>
    <w:pPr>
      <w:numPr>
        <w:ilvl w:val="6"/>
      </w:numPr>
      <w:outlineLvl w:val="6"/>
    </w:pPr>
  </w:style>
  <w:style w:type="paragraph" w:styleId="afffe">
    <w:name w:val="footer"/>
    <w:basedOn w:val="af4"/>
    <w:link w:val="Char7"/>
    <w:uiPriority w:val="99"/>
    <w:rsid w:val="008C09F1"/>
    <w:pPr>
      <w:tabs>
        <w:tab w:val="center" w:pos="4153"/>
        <w:tab w:val="right" w:pos="8306"/>
      </w:tabs>
      <w:ind w:rightChars="100" w:right="210"/>
      <w:jc w:val="right"/>
    </w:pPr>
    <w:rPr>
      <w:sz w:val="18"/>
      <w:szCs w:val="18"/>
    </w:rPr>
  </w:style>
  <w:style w:type="character" w:styleId="affff">
    <w:name w:val="page number"/>
    <w:rsid w:val="008C09F1"/>
    <w:rPr>
      <w:rFonts w:ascii="Times New Roman" w:eastAsia="宋体" w:hAnsi="Times New Roman"/>
      <w:sz w:val="18"/>
    </w:rPr>
  </w:style>
  <w:style w:type="paragraph" w:styleId="affff0">
    <w:name w:val="header"/>
    <w:basedOn w:val="af4"/>
    <w:link w:val="Char8"/>
    <w:rsid w:val="008C09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a5">
    <w:name w:val="正文表标题"/>
    <w:next w:val="aff2"/>
    <w:rsid w:val="008C09F1"/>
    <w:pPr>
      <w:numPr>
        <w:numId w:val="3"/>
      </w:numPr>
      <w:jc w:val="center"/>
    </w:pPr>
    <w:rPr>
      <w:rFonts w:ascii="黑体" w:eastAsia="黑体"/>
      <w:sz w:val="21"/>
    </w:rPr>
  </w:style>
  <w:style w:type="paragraph" w:customStyle="1" w:styleId="affff1">
    <w:name w:val="正文图标题"/>
    <w:next w:val="aff2"/>
    <w:rsid w:val="008C09F1"/>
    <w:pPr>
      <w:tabs>
        <w:tab w:val="num" w:pos="1200"/>
      </w:tabs>
      <w:ind w:left="1200" w:hanging="360"/>
      <w:jc w:val="center"/>
    </w:pPr>
    <w:rPr>
      <w:rFonts w:ascii="黑体" w:eastAsia="黑体"/>
      <w:sz w:val="21"/>
    </w:rPr>
  </w:style>
  <w:style w:type="paragraph" w:customStyle="1" w:styleId="affff2">
    <w:name w:val="注："/>
    <w:next w:val="aff2"/>
    <w:rsid w:val="008C09F1"/>
    <w:pPr>
      <w:widowControl w:val="0"/>
      <w:tabs>
        <w:tab w:val="num" w:pos="1200"/>
      </w:tabs>
      <w:autoSpaceDE w:val="0"/>
      <w:autoSpaceDN w:val="0"/>
      <w:ind w:left="1200" w:hanging="360"/>
      <w:jc w:val="both"/>
    </w:pPr>
    <w:rPr>
      <w:rFonts w:ascii="宋体"/>
      <w:sz w:val="18"/>
    </w:rPr>
  </w:style>
  <w:style w:type="paragraph" w:customStyle="1" w:styleId="affff3">
    <w:name w:val="注×："/>
    <w:rsid w:val="008C09F1"/>
    <w:pPr>
      <w:widowControl w:val="0"/>
      <w:tabs>
        <w:tab w:val="left" w:pos="630"/>
        <w:tab w:val="num" w:pos="1560"/>
      </w:tabs>
      <w:autoSpaceDE w:val="0"/>
      <w:autoSpaceDN w:val="0"/>
      <w:ind w:left="1560" w:hanging="360"/>
      <w:jc w:val="both"/>
    </w:pPr>
    <w:rPr>
      <w:rFonts w:ascii="宋体"/>
      <w:sz w:val="18"/>
    </w:rPr>
  </w:style>
  <w:style w:type="paragraph" w:customStyle="1" w:styleId="affff4">
    <w:name w:val="字母编号列项（一级）"/>
    <w:link w:val="Char9"/>
    <w:rsid w:val="008C09F1"/>
    <w:pPr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5111115ghfhg5gggdashdsddh5H51">
    <w:name w:val="样式 标题 51.1.1.1.1标题 5标ghfhg题 5gggdashdsddh5H5 + 宋体1"/>
    <w:basedOn w:val="50"/>
    <w:autoRedefine/>
    <w:rsid w:val="008C09F1"/>
    <w:pPr>
      <w:numPr>
        <w:ilvl w:val="4"/>
        <w:numId w:val="10"/>
      </w:numPr>
      <w:tabs>
        <w:tab w:val="left" w:pos="1080"/>
        <w:tab w:val="left" w:pos="1260"/>
      </w:tabs>
      <w:spacing w:line="360" w:lineRule="auto"/>
    </w:pPr>
    <w:rPr>
      <w:rFonts w:ascii="宋体" w:hAnsi="宋体"/>
      <w:b w:val="0"/>
      <w:bCs w:val="0"/>
      <w:sz w:val="21"/>
      <w:szCs w:val="20"/>
    </w:rPr>
  </w:style>
  <w:style w:type="paragraph" w:customStyle="1" w:styleId="a1">
    <w:name w:val="列项◆（三级）"/>
    <w:rsid w:val="008C09F1"/>
    <w:pPr>
      <w:numPr>
        <w:numId w:val="7"/>
      </w:numPr>
      <w:ind w:leftChars="600" w:left="800" w:hangingChars="200" w:hanging="200"/>
    </w:pPr>
    <w:rPr>
      <w:rFonts w:ascii="宋体"/>
      <w:sz w:val="21"/>
    </w:rPr>
  </w:style>
  <w:style w:type="paragraph" w:customStyle="1" w:styleId="af2">
    <w:name w:val="编号列项（三级）"/>
    <w:rsid w:val="008C09F1"/>
    <w:pPr>
      <w:numPr>
        <w:numId w:val="5"/>
      </w:numPr>
      <w:tabs>
        <w:tab w:val="clear" w:pos="1140"/>
      </w:tabs>
      <w:ind w:leftChars="600" w:left="800" w:hangingChars="200" w:hanging="200"/>
    </w:pPr>
    <w:rPr>
      <w:rFonts w:ascii="宋体"/>
      <w:sz w:val="21"/>
    </w:rPr>
  </w:style>
  <w:style w:type="paragraph" w:customStyle="1" w:styleId="a">
    <w:name w:val="章"/>
    <w:basedOn w:val="10"/>
    <w:rsid w:val="008C09F1"/>
    <w:pPr>
      <w:numPr>
        <w:ilvl w:val="0"/>
        <w:numId w:val="11"/>
      </w:numPr>
      <w:spacing w:before="120" w:after="120" w:line="360" w:lineRule="auto"/>
    </w:pPr>
  </w:style>
  <w:style w:type="character" w:styleId="affff5">
    <w:name w:val="annotation reference"/>
    <w:uiPriority w:val="99"/>
    <w:semiHidden/>
    <w:rsid w:val="008C09F1"/>
    <w:rPr>
      <w:sz w:val="21"/>
      <w:szCs w:val="21"/>
    </w:rPr>
  </w:style>
  <w:style w:type="paragraph" w:customStyle="1" w:styleId="affff6">
    <w:name w:val="特点"/>
    <w:aliases w:val="ALT+Z,段1,表正文,正文非缩进"/>
    <w:basedOn w:val="af4"/>
    <w:next w:val="13"/>
    <w:semiHidden/>
    <w:rsid w:val="008C09F1"/>
  </w:style>
  <w:style w:type="paragraph" w:styleId="13">
    <w:name w:val="index 1"/>
    <w:basedOn w:val="af4"/>
    <w:next w:val="af4"/>
    <w:autoRedefine/>
    <w:semiHidden/>
    <w:rsid w:val="008C09F1"/>
  </w:style>
  <w:style w:type="paragraph" w:styleId="affff7">
    <w:name w:val="annotation text"/>
    <w:basedOn w:val="af4"/>
    <w:link w:val="Chara"/>
    <w:uiPriority w:val="99"/>
    <w:semiHidden/>
    <w:rsid w:val="008C09F1"/>
    <w:pPr>
      <w:jc w:val="left"/>
    </w:pPr>
  </w:style>
  <w:style w:type="paragraph" w:styleId="affff8">
    <w:name w:val="Body Text"/>
    <w:aliases w:val=" Char2"/>
    <w:basedOn w:val="af4"/>
    <w:link w:val="Charb"/>
    <w:uiPriority w:val="99"/>
    <w:rsid w:val="008C09F1"/>
    <w:pPr>
      <w:spacing w:after="120"/>
    </w:pPr>
  </w:style>
  <w:style w:type="character" w:customStyle="1" w:styleId="Charb">
    <w:name w:val="正文文本 Char"/>
    <w:aliases w:val=" Char2 Char"/>
    <w:link w:val="affff8"/>
    <w:uiPriority w:val="99"/>
    <w:rsid w:val="007C63AC"/>
    <w:rPr>
      <w:rFonts w:eastAsia="宋体"/>
      <w:kern w:val="2"/>
      <w:sz w:val="21"/>
      <w:szCs w:val="24"/>
      <w:lang w:val="en-GB" w:eastAsia="zh-CN" w:bidi="ar-SA"/>
    </w:rPr>
  </w:style>
  <w:style w:type="character" w:styleId="affff9">
    <w:name w:val="FollowedHyperlink"/>
    <w:rsid w:val="008C09F1"/>
    <w:rPr>
      <w:color w:val="800080"/>
      <w:u w:val="single"/>
    </w:rPr>
  </w:style>
  <w:style w:type="paragraph" w:styleId="affffa">
    <w:name w:val="Balloon Text"/>
    <w:basedOn w:val="af4"/>
    <w:link w:val="Charc"/>
    <w:uiPriority w:val="99"/>
    <w:semiHidden/>
    <w:rsid w:val="008C09F1"/>
    <w:rPr>
      <w:sz w:val="18"/>
      <w:szCs w:val="18"/>
    </w:rPr>
  </w:style>
  <w:style w:type="paragraph" w:styleId="affffb">
    <w:name w:val="annotation subject"/>
    <w:basedOn w:val="affff7"/>
    <w:next w:val="affff7"/>
    <w:link w:val="Chard"/>
    <w:semiHidden/>
    <w:rsid w:val="008C09F1"/>
    <w:rPr>
      <w:b/>
      <w:bCs/>
    </w:rPr>
  </w:style>
  <w:style w:type="paragraph" w:styleId="affffc">
    <w:name w:val="caption"/>
    <w:basedOn w:val="af4"/>
    <w:next w:val="af4"/>
    <w:qFormat/>
    <w:rsid w:val="008C09F1"/>
    <w:rPr>
      <w:rFonts w:ascii="Arial" w:eastAsia="黑体" w:hAnsi="Arial" w:cs="Arial"/>
      <w:sz w:val="20"/>
      <w:szCs w:val="20"/>
    </w:rPr>
  </w:style>
  <w:style w:type="paragraph" w:customStyle="1" w:styleId="affffd">
    <w:name w:val="正文图"/>
    <w:next w:val="affff8"/>
    <w:rsid w:val="008C09F1"/>
    <w:pPr>
      <w:tabs>
        <w:tab w:val="num" w:pos="113"/>
      </w:tabs>
      <w:ind w:firstLine="288"/>
      <w:jc w:val="center"/>
    </w:pPr>
    <w:rPr>
      <w:b/>
      <w:kern w:val="2"/>
      <w:sz w:val="21"/>
      <w:szCs w:val="24"/>
      <w:lang w:val="en-GB"/>
    </w:rPr>
  </w:style>
  <w:style w:type="paragraph" w:customStyle="1" w:styleId="affffe">
    <w:name w:val="列项·"/>
    <w:rsid w:val="00776F91"/>
    <w:pPr>
      <w:widowControl w:val="0"/>
      <w:tabs>
        <w:tab w:val="left" w:pos="840"/>
      </w:tabs>
      <w:adjustRightInd w:val="0"/>
      <w:spacing w:line="360" w:lineRule="atLeast"/>
      <w:jc w:val="both"/>
      <w:textAlignment w:val="baseline"/>
    </w:pPr>
    <w:rPr>
      <w:rFonts w:ascii="宋体"/>
      <w:sz w:val="21"/>
    </w:rPr>
  </w:style>
  <w:style w:type="paragraph" w:styleId="afffff">
    <w:name w:val="Normal Indent"/>
    <w:aliases w:val="段1 + 黑体,(符号) 宋体,四号,蓝色,左侧:  2.59 厘米,加宽...,特点标题,首行缩进二字,缩进,标题4,正文（小五号） Char,正文（小五号） Char Char,正文（小五号） Char Char Char Char Char Char Char Char Char Char Char Char Char Char,正文缩进 Char1,正文缩进 Char Char,正文缩进 Char1 Char Char,中邮（首行缩进两字）,正文（首行缩进两字） Char,段1 Ch"/>
    <w:basedOn w:val="af4"/>
    <w:link w:val="Chare"/>
    <w:rsid w:val="00D25E99"/>
    <w:pPr>
      <w:tabs>
        <w:tab w:val="num" w:pos="1695"/>
      </w:tabs>
      <w:adjustRightInd/>
      <w:snapToGrid/>
      <w:spacing w:line="240" w:lineRule="auto"/>
      <w:ind w:left="1695" w:hanging="420"/>
    </w:pPr>
    <w:rPr>
      <w:szCs w:val="20"/>
      <w:lang w:val="en-US"/>
    </w:rPr>
  </w:style>
  <w:style w:type="paragraph" w:customStyle="1" w:styleId="afffff0">
    <w:name w:val="列项——"/>
    <w:rsid w:val="00D25E99"/>
    <w:pPr>
      <w:widowControl w:val="0"/>
      <w:tabs>
        <w:tab w:val="num" w:pos="360"/>
      </w:tabs>
      <w:adjustRightInd w:val="0"/>
      <w:spacing w:line="360" w:lineRule="atLeast"/>
      <w:jc w:val="both"/>
      <w:textAlignment w:val="baseline"/>
    </w:pPr>
    <w:rPr>
      <w:rFonts w:ascii="宋体"/>
      <w:sz w:val="21"/>
    </w:rPr>
  </w:style>
  <w:style w:type="paragraph" w:customStyle="1" w:styleId="afffff1">
    <w:name w:val="三级无标题条"/>
    <w:basedOn w:val="af4"/>
    <w:rsid w:val="00D25E99"/>
    <w:pPr>
      <w:adjustRightInd/>
      <w:snapToGrid/>
      <w:spacing w:line="240" w:lineRule="auto"/>
    </w:pPr>
    <w:rPr>
      <w:szCs w:val="20"/>
      <w:lang w:val="en-US"/>
    </w:rPr>
  </w:style>
  <w:style w:type="paragraph" w:customStyle="1" w:styleId="afffff2">
    <w:name w:val="四级无标题条"/>
    <w:basedOn w:val="af4"/>
    <w:rsid w:val="00D25E99"/>
    <w:pPr>
      <w:adjustRightInd/>
      <w:snapToGrid/>
      <w:spacing w:line="240" w:lineRule="auto"/>
    </w:pPr>
    <w:rPr>
      <w:szCs w:val="20"/>
      <w:lang w:val="en-US"/>
    </w:rPr>
  </w:style>
  <w:style w:type="paragraph" w:customStyle="1" w:styleId="afffff3">
    <w:name w:val="五级无标题条"/>
    <w:basedOn w:val="af4"/>
    <w:rsid w:val="00D25E99"/>
    <w:pPr>
      <w:adjustRightInd/>
      <w:snapToGrid/>
      <w:spacing w:line="240" w:lineRule="auto"/>
    </w:pPr>
    <w:rPr>
      <w:szCs w:val="20"/>
      <w:lang w:val="en-US"/>
    </w:rPr>
  </w:style>
  <w:style w:type="paragraph" w:customStyle="1" w:styleId="afffff4">
    <w:name w:val="一级无标题条"/>
    <w:basedOn w:val="af4"/>
    <w:rsid w:val="00D25E99"/>
    <w:pPr>
      <w:adjustRightInd/>
      <w:snapToGrid/>
      <w:spacing w:line="240" w:lineRule="auto"/>
    </w:pPr>
    <w:rPr>
      <w:szCs w:val="20"/>
      <w:lang w:val="en-US"/>
    </w:rPr>
  </w:style>
  <w:style w:type="paragraph" w:customStyle="1" w:styleId="31">
    <w:name w:val="分级3"/>
    <w:basedOn w:val="afffff"/>
    <w:autoRedefine/>
    <w:rsid w:val="00D25E99"/>
    <w:pPr>
      <w:tabs>
        <w:tab w:val="clear" w:pos="1695"/>
        <w:tab w:val="num" w:pos="360"/>
      </w:tabs>
      <w:spacing w:line="440" w:lineRule="atLeast"/>
      <w:jc w:val="left"/>
    </w:pPr>
    <w:rPr>
      <w:rFonts w:eastAsia="楷体_GB2312"/>
      <w:sz w:val="28"/>
    </w:rPr>
  </w:style>
  <w:style w:type="paragraph" w:customStyle="1" w:styleId="14">
    <w:name w:val="分级1"/>
    <w:basedOn w:val="afffff"/>
    <w:autoRedefine/>
    <w:rsid w:val="00D25E99"/>
    <w:pPr>
      <w:tabs>
        <w:tab w:val="clear" w:pos="1695"/>
        <w:tab w:val="num" w:pos="360"/>
      </w:tabs>
      <w:spacing w:line="440" w:lineRule="atLeast"/>
      <w:jc w:val="left"/>
    </w:pPr>
    <w:rPr>
      <w:rFonts w:eastAsia="楷体_GB2312"/>
      <w:sz w:val="28"/>
    </w:rPr>
  </w:style>
  <w:style w:type="paragraph" w:customStyle="1" w:styleId="22">
    <w:name w:val="分级2"/>
    <w:basedOn w:val="afffff"/>
    <w:autoRedefine/>
    <w:rsid w:val="00D25E99"/>
    <w:pPr>
      <w:tabs>
        <w:tab w:val="clear" w:pos="1695"/>
        <w:tab w:val="num" w:pos="360"/>
      </w:tabs>
      <w:spacing w:line="440" w:lineRule="atLeast"/>
      <w:jc w:val="left"/>
    </w:pPr>
    <w:rPr>
      <w:rFonts w:eastAsia="楷体_GB2312"/>
      <w:sz w:val="28"/>
    </w:rPr>
  </w:style>
  <w:style w:type="paragraph" w:customStyle="1" w:styleId="15">
    <w:name w:val="1"/>
    <w:basedOn w:val="affff4"/>
    <w:autoRedefine/>
    <w:rsid w:val="00D25E99"/>
    <w:pPr>
      <w:tabs>
        <w:tab w:val="num" w:pos="540"/>
      </w:tabs>
      <w:ind w:leftChars="0" w:left="178" w:firstLineChars="0" w:firstLine="0"/>
    </w:pPr>
    <w:rPr>
      <w:rFonts w:ascii="Times New Roman"/>
      <w:kern w:val="2"/>
    </w:rPr>
  </w:style>
  <w:style w:type="paragraph" w:styleId="afffff5">
    <w:name w:val="Body Text Indent"/>
    <w:aliases w:val=" Char1"/>
    <w:basedOn w:val="af4"/>
    <w:link w:val="Charf"/>
    <w:uiPriority w:val="99"/>
    <w:rsid w:val="00D25E99"/>
    <w:pPr>
      <w:adjustRightInd/>
      <w:snapToGrid/>
      <w:spacing w:after="120" w:line="240" w:lineRule="auto"/>
      <w:ind w:left="420"/>
    </w:pPr>
    <w:rPr>
      <w:szCs w:val="20"/>
      <w:lang w:val="en-US"/>
    </w:rPr>
  </w:style>
  <w:style w:type="character" w:customStyle="1" w:styleId="Charf">
    <w:name w:val="正文文本缩进 Char"/>
    <w:aliases w:val=" Char1 Char"/>
    <w:link w:val="afffff5"/>
    <w:uiPriority w:val="99"/>
    <w:rsid w:val="007C63AC"/>
    <w:rPr>
      <w:rFonts w:eastAsia="宋体"/>
      <w:kern w:val="2"/>
      <w:sz w:val="21"/>
      <w:lang w:val="en-US" w:eastAsia="zh-CN" w:bidi="ar-SA"/>
    </w:rPr>
  </w:style>
  <w:style w:type="paragraph" w:customStyle="1" w:styleId="afffff6">
    <w:name w:val="目标正文"/>
    <w:basedOn w:val="aff2"/>
    <w:rsid w:val="00D25E99"/>
    <w:pPr>
      <w:ind w:left="420" w:firstLineChars="0" w:firstLine="420"/>
    </w:pPr>
  </w:style>
  <w:style w:type="paragraph" w:styleId="32">
    <w:name w:val="Body Text Indent 3"/>
    <w:basedOn w:val="af4"/>
    <w:link w:val="3Char0"/>
    <w:rsid w:val="00D25E99"/>
    <w:pPr>
      <w:adjustRightInd/>
      <w:snapToGrid/>
      <w:spacing w:after="120" w:line="240" w:lineRule="auto"/>
      <w:ind w:left="420"/>
    </w:pPr>
    <w:rPr>
      <w:sz w:val="16"/>
      <w:szCs w:val="20"/>
      <w:lang w:val="en-US"/>
    </w:rPr>
  </w:style>
  <w:style w:type="paragraph" w:styleId="afffff7">
    <w:name w:val="Block Text"/>
    <w:basedOn w:val="af4"/>
    <w:rsid w:val="00D25E99"/>
    <w:pPr>
      <w:autoSpaceDE w:val="0"/>
      <w:autoSpaceDN w:val="0"/>
      <w:snapToGrid/>
      <w:ind w:left="359" w:right="206" w:firstLine="361"/>
    </w:pPr>
    <w:rPr>
      <w:rFonts w:ascii="宋体"/>
      <w:color w:val="FF0000"/>
      <w:szCs w:val="20"/>
      <w:lang w:val="en-US"/>
    </w:rPr>
  </w:style>
  <w:style w:type="paragraph" w:styleId="23">
    <w:name w:val="Body Text 2"/>
    <w:basedOn w:val="af4"/>
    <w:link w:val="2Char0"/>
    <w:rsid w:val="00D25E99"/>
    <w:pPr>
      <w:adjustRightInd/>
      <w:snapToGrid/>
      <w:spacing w:after="120" w:line="480" w:lineRule="auto"/>
    </w:pPr>
    <w:rPr>
      <w:szCs w:val="20"/>
      <w:lang w:val="en-US"/>
    </w:rPr>
  </w:style>
  <w:style w:type="paragraph" w:styleId="24">
    <w:name w:val="Body Text Indent 2"/>
    <w:basedOn w:val="af4"/>
    <w:link w:val="2Char1"/>
    <w:rsid w:val="00D25E99"/>
    <w:pPr>
      <w:adjustRightInd/>
      <w:snapToGrid/>
      <w:spacing w:line="240" w:lineRule="auto"/>
      <w:ind w:firstLine="420"/>
    </w:pPr>
    <w:rPr>
      <w:color w:val="3366FF"/>
      <w:szCs w:val="20"/>
      <w:lang w:val="en-US"/>
    </w:rPr>
  </w:style>
  <w:style w:type="paragraph" w:styleId="afffff8">
    <w:name w:val="Date"/>
    <w:basedOn w:val="af4"/>
    <w:next w:val="af4"/>
    <w:link w:val="Charf0"/>
    <w:rsid w:val="00D25E99"/>
    <w:pPr>
      <w:adjustRightInd/>
      <w:snapToGrid/>
      <w:spacing w:line="240" w:lineRule="auto"/>
      <w:ind w:leftChars="2500" w:left="100"/>
    </w:pPr>
    <w:rPr>
      <w:rFonts w:ascii="宋体"/>
      <w:noProof/>
      <w:kern w:val="0"/>
      <w:szCs w:val="20"/>
      <w:lang w:val="en-US"/>
    </w:rPr>
  </w:style>
  <w:style w:type="paragraph" w:styleId="afffff9">
    <w:name w:val="Normal (Web)"/>
    <w:basedOn w:val="af4"/>
    <w:rsid w:val="00D25E99"/>
    <w:pPr>
      <w:widowControl/>
      <w:adjustRightInd/>
      <w:snapToGrid/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  <w:lang w:val="en-US"/>
    </w:rPr>
  </w:style>
  <w:style w:type="character" w:customStyle="1" w:styleId="ourfont">
    <w:name w:val="ourfont"/>
    <w:basedOn w:val="af5"/>
    <w:rsid w:val="00D25E99"/>
  </w:style>
  <w:style w:type="paragraph" w:styleId="afffffa">
    <w:name w:val="E-mail Signature"/>
    <w:basedOn w:val="af4"/>
    <w:link w:val="Charf1"/>
    <w:rsid w:val="00D25E99"/>
    <w:pPr>
      <w:autoSpaceDE w:val="0"/>
      <w:autoSpaceDN w:val="0"/>
      <w:snapToGrid/>
      <w:spacing w:line="312" w:lineRule="auto"/>
    </w:pPr>
    <w:rPr>
      <w:kern w:val="0"/>
      <w:sz w:val="24"/>
      <w:szCs w:val="20"/>
      <w:lang w:val="en-US"/>
    </w:rPr>
  </w:style>
  <w:style w:type="paragraph" w:styleId="afffffb">
    <w:name w:val="Subtitle"/>
    <w:basedOn w:val="af4"/>
    <w:link w:val="Charf2"/>
    <w:qFormat/>
    <w:rsid w:val="00D25E99"/>
    <w:pPr>
      <w:autoSpaceDE w:val="0"/>
      <w:autoSpaceDN w:val="0"/>
      <w:snapToGrid/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  <w:lang w:val="en-US"/>
    </w:rPr>
  </w:style>
  <w:style w:type="paragraph" w:customStyle="1" w:styleId="Char20">
    <w:name w:val="Char2"/>
    <w:basedOn w:val="af4"/>
    <w:rsid w:val="00D25E99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table" w:styleId="afffffc">
    <w:name w:val="Table Grid"/>
    <w:basedOn w:val="af6"/>
    <w:rsid w:val="00D25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">
    <w:name w:val="Char Char Char"/>
    <w:basedOn w:val="af4"/>
    <w:rsid w:val="008F7263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paragraph" w:customStyle="1" w:styleId="CharCharChar1Char">
    <w:name w:val="Char Char Char1 Char"/>
    <w:basedOn w:val="af4"/>
    <w:autoRedefine/>
    <w:rsid w:val="00FD5F27"/>
    <w:pPr>
      <w:adjustRightInd/>
      <w:snapToGrid/>
    </w:pPr>
    <w:rPr>
      <w:rFonts w:ascii="宋体" w:hAnsi="宋体"/>
      <w:sz w:val="24"/>
      <w:lang w:val="en-US"/>
    </w:rPr>
  </w:style>
  <w:style w:type="paragraph" w:customStyle="1" w:styleId="CharCharCharCharCharCharCharCharCharCharCharCharChar">
    <w:name w:val="Char Char Char Char Char Char Char Char Char Char Char Char Char"/>
    <w:basedOn w:val="af4"/>
    <w:autoRedefine/>
    <w:rsid w:val="004D7F3D"/>
    <w:pPr>
      <w:adjustRightInd/>
      <w:snapToGrid/>
      <w:spacing w:line="240" w:lineRule="auto"/>
    </w:pPr>
    <w:rPr>
      <w:rFonts w:ascii="Tahoma" w:hAnsi="Tahoma"/>
      <w:sz w:val="24"/>
      <w:lang w:val="en-US"/>
    </w:rPr>
  </w:style>
  <w:style w:type="character" w:customStyle="1" w:styleId="Chare">
    <w:name w:val="正文缩进 Char"/>
    <w:aliases w:val="段1 + 黑体 Char,(符号) 宋体 Char,四号 Char,蓝色 Char,左侧:  2.59 厘米 Char,加宽... Char,特点标题 Char,首行缩进二字 Char,缩进 Char,标题4 Char,正文（小五号） Char Char1,正文（小五号） Char Char Char,正文（小五号） Char Char Char Char Char Char Char Char Char Char Char Char Char Char Char"/>
    <w:link w:val="afffff"/>
    <w:rsid w:val="00DC79E7"/>
    <w:rPr>
      <w:rFonts w:eastAsia="宋体"/>
      <w:kern w:val="2"/>
      <w:sz w:val="21"/>
      <w:lang w:val="en-US" w:eastAsia="zh-CN" w:bidi="ar-SA"/>
    </w:rPr>
  </w:style>
  <w:style w:type="paragraph" w:customStyle="1" w:styleId="ParaCharCharCharCharCharCharCharCharCharChar">
    <w:name w:val="默认段落字体 Para Char Char Char Char Char Char Char Char Char Char"/>
    <w:basedOn w:val="af4"/>
    <w:rsid w:val="00EB0414"/>
    <w:pPr>
      <w:adjustRightInd/>
      <w:snapToGrid/>
      <w:spacing w:line="240" w:lineRule="auto"/>
    </w:pPr>
    <w:rPr>
      <w:lang w:val="en-US"/>
    </w:rPr>
  </w:style>
  <w:style w:type="paragraph" w:customStyle="1" w:styleId="biaoti3">
    <w:name w:val="biaoti3"/>
    <w:basedOn w:val="3"/>
    <w:autoRedefine/>
    <w:rsid w:val="00E24DAC"/>
    <w:pPr>
      <w:numPr>
        <w:numId w:val="12"/>
      </w:numPr>
      <w:tabs>
        <w:tab w:val="num" w:pos="360"/>
      </w:tabs>
      <w:spacing w:line="415" w:lineRule="auto"/>
      <w:jc w:val="left"/>
    </w:pPr>
    <w:rPr>
      <w:bCs/>
      <w:sz w:val="28"/>
      <w:szCs w:val="20"/>
      <w:lang w:val="en-US"/>
    </w:rPr>
  </w:style>
  <w:style w:type="paragraph" w:customStyle="1" w:styleId="CharChar1">
    <w:name w:val="Char Char1"/>
    <w:basedOn w:val="af4"/>
    <w:autoRedefine/>
    <w:rsid w:val="009B1791"/>
    <w:pPr>
      <w:adjustRightInd/>
      <w:snapToGrid/>
      <w:spacing w:line="240" w:lineRule="auto"/>
    </w:pPr>
    <w:rPr>
      <w:rFonts w:ascii="Tahoma" w:hAnsi="Tahoma"/>
      <w:sz w:val="24"/>
      <w:lang w:val="en-US"/>
    </w:rPr>
  </w:style>
  <w:style w:type="paragraph" w:customStyle="1" w:styleId="afffffd">
    <w:name w:val="项目"/>
    <w:basedOn w:val="af4"/>
    <w:rsid w:val="009B1791"/>
    <w:pPr>
      <w:adjustRightInd/>
      <w:snapToGrid/>
      <w:spacing w:before="120" w:after="120"/>
      <w:jc w:val="left"/>
      <w:textAlignment w:val="baseline"/>
    </w:pPr>
    <w:rPr>
      <w:rFonts w:ascii="宋体"/>
      <w:kern w:val="0"/>
      <w:sz w:val="24"/>
      <w:szCs w:val="20"/>
      <w:lang w:val="en-US"/>
    </w:rPr>
  </w:style>
  <w:style w:type="paragraph" w:customStyle="1" w:styleId="ParaCharChar">
    <w:name w:val="默认段落字体 Para Char Char"/>
    <w:basedOn w:val="af4"/>
    <w:link w:val="ParaCharCharChar"/>
    <w:rsid w:val="009B1791"/>
    <w:pPr>
      <w:widowControl/>
      <w:adjustRightInd/>
      <w:snapToGrid/>
      <w:spacing w:after="80"/>
      <w:jc w:val="left"/>
    </w:pPr>
    <w:rPr>
      <w:rFonts w:eastAsia="仿宋_GB2312"/>
      <w:kern w:val="0"/>
      <w:sz w:val="24"/>
      <w:szCs w:val="20"/>
      <w:lang w:val="en-US" w:eastAsia="en-US"/>
    </w:rPr>
  </w:style>
  <w:style w:type="paragraph" w:customStyle="1" w:styleId="ParaCharChar1">
    <w:name w:val="默认段落字体 Para Char Char1"/>
    <w:aliases w:val="默认段落字体 Para Char Char Char Char Char Char"/>
    <w:basedOn w:val="af4"/>
    <w:rsid w:val="00D83233"/>
    <w:pPr>
      <w:adjustRightInd/>
      <w:snapToGrid/>
    </w:pPr>
    <w:rPr>
      <w:rFonts w:eastAsia="仿宋_GB2312"/>
      <w:sz w:val="24"/>
      <w:lang w:val="en-US"/>
    </w:rPr>
  </w:style>
  <w:style w:type="character" w:customStyle="1" w:styleId="1Char">
    <w:name w:val="标题 1 Char"/>
    <w:link w:val="10"/>
    <w:rsid w:val="00E60F74"/>
    <w:rPr>
      <w:rFonts w:ascii="黑体" w:eastAsia="黑体"/>
      <w:bCs/>
      <w:kern w:val="44"/>
      <w:sz w:val="21"/>
      <w:szCs w:val="21"/>
    </w:rPr>
  </w:style>
  <w:style w:type="character" w:customStyle="1" w:styleId="2Char">
    <w:name w:val="标题 2 Char"/>
    <w:aliases w:val="1.1标题 2 Char,sect 1.2 Char,H2 Char,Heading 2 Hidden Char,Heading 2 CCBS Char,heading 2 Char,第一章 标题 2 Char,ISO1 Char,h2 Char,2nd level Char,2 Char,l2 Char,DO NOT USE_h2 Char,chn Char,Chapter Number/Appendix Letter Char,PIM2 Char,Header 2 Char"/>
    <w:link w:val="2"/>
    <w:rsid w:val="00385D9E"/>
    <w:rPr>
      <w:rFonts w:ascii="Arial" w:eastAsia="黑体" w:hAnsi="Arial"/>
      <w:b/>
      <w:bCs/>
      <w:kern w:val="2"/>
      <w:sz w:val="32"/>
      <w:szCs w:val="32"/>
      <w:lang w:val="en-GB" w:eastAsia="zh-CN" w:bidi="ar-SA"/>
    </w:rPr>
  </w:style>
  <w:style w:type="character" w:customStyle="1" w:styleId="3Char">
    <w:name w:val="标题 3 Char"/>
    <w:aliases w:val="h3 Char,3rd level Char,Heading 3 - old Char,H3 Char,Fab-3 Char,level_3 Char,PIM 3 Char,Level 3 Head Char,BOD 0 Char,sect1.2.3 Char,l3 Char,CT Char,Heading 3 Char,Heading1 Char,邮政标题 3 Char,1.1.1标题 3 Char,3 Char,cb Char,Heading Char,prop3 Char"/>
    <w:link w:val="3"/>
    <w:rsid w:val="00D6275C"/>
    <w:rPr>
      <w:kern w:val="2"/>
      <w:sz w:val="32"/>
      <w:szCs w:val="32"/>
      <w:lang w:val="en-GB"/>
    </w:rPr>
  </w:style>
  <w:style w:type="character" w:customStyle="1" w:styleId="4Char">
    <w:name w:val="标题 4 Char"/>
    <w:aliases w:val="1.1.1.1标题 4 Char,1.1.1.1 标题 4 Char,bullet Char,bl Char,bb Char,PIM 4 Char,H4 Char,h4 Char,Fab-4 Char,T5 Char,Ref Heading 1 Char,rh1 Char,Heading sql Char,sect 1.2.3.4 Char,邮政标题 4 Char,1.1.1.1 Char,国通标题 4 Char,sect 1.2.3.41 Char,rh11 Char"/>
    <w:link w:val="40"/>
    <w:rsid w:val="00385D9E"/>
    <w:rPr>
      <w:rFonts w:ascii="Arial" w:eastAsia="黑体" w:hAnsi="Arial"/>
      <w:b/>
      <w:bCs/>
      <w:kern w:val="2"/>
      <w:sz w:val="28"/>
      <w:szCs w:val="28"/>
      <w:lang w:val="en-GB" w:eastAsia="zh-CN" w:bidi="ar-SA"/>
    </w:rPr>
  </w:style>
  <w:style w:type="character" w:customStyle="1" w:styleId="5Char">
    <w:name w:val="标题 5 Char"/>
    <w:aliases w:val="H5 Char,PIM 5 Char"/>
    <w:link w:val="50"/>
    <w:rsid w:val="00385D9E"/>
    <w:rPr>
      <w:rFonts w:eastAsia="宋体"/>
      <w:b/>
      <w:bCs/>
      <w:kern w:val="2"/>
      <w:sz w:val="28"/>
      <w:szCs w:val="28"/>
      <w:lang w:val="en-GB" w:eastAsia="zh-CN" w:bidi="ar-SA"/>
    </w:rPr>
  </w:style>
  <w:style w:type="character" w:customStyle="1" w:styleId="6Char">
    <w:name w:val="标题 6 Char"/>
    <w:aliases w:val="H6 Char,● Char"/>
    <w:link w:val="6"/>
    <w:rsid w:val="00385D9E"/>
    <w:rPr>
      <w:rFonts w:ascii="Arial" w:eastAsia="黑体" w:hAnsi="Arial"/>
      <w:b/>
      <w:bCs/>
      <w:kern w:val="2"/>
      <w:sz w:val="24"/>
      <w:szCs w:val="24"/>
      <w:lang w:val="en-GB" w:eastAsia="zh-CN" w:bidi="ar-SA"/>
    </w:rPr>
  </w:style>
  <w:style w:type="character" w:customStyle="1" w:styleId="7Char">
    <w:name w:val="标题 7 Char"/>
    <w:link w:val="7"/>
    <w:uiPriority w:val="9"/>
    <w:rsid w:val="00385D9E"/>
    <w:rPr>
      <w:rFonts w:eastAsia="宋体"/>
      <w:b/>
      <w:bCs/>
      <w:kern w:val="2"/>
      <w:sz w:val="24"/>
      <w:szCs w:val="24"/>
      <w:lang w:val="en-GB" w:eastAsia="zh-CN" w:bidi="ar-SA"/>
    </w:rPr>
  </w:style>
  <w:style w:type="character" w:customStyle="1" w:styleId="8Char">
    <w:name w:val="标题 8 Char"/>
    <w:link w:val="8"/>
    <w:uiPriority w:val="9"/>
    <w:rsid w:val="00385D9E"/>
    <w:rPr>
      <w:rFonts w:ascii="Arial" w:eastAsia="黑体" w:hAnsi="Arial"/>
      <w:kern w:val="2"/>
      <w:sz w:val="24"/>
      <w:szCs w:val="24"/>
      <w:lang w:val="en-GB" w:eastAsia="zh-CN" w:bidi="ar-SA"/>
    </w:rPr>
  </w:style>
  <w:style w:type="character" w:customStyle="1" w:styleId="9Char">
    <w:name w:val="标题 9 Char"/>
    <w:link w:val="9"/>
    <w:uiPriority w:val="9"/>
    <w:rsid w:val="00385D9E"/>
    <w:rPr>
      <w:rFonts w:ascii="Arial" w:eastAsia="黑体" w:hAnsi="Arial"/>
      <w:kern w:val="2"/>
      <w:sz w:val="21"/>
      <w:szCs w:val="21"/>
      <w:lang w:val="en-GB" w:eastAsia="zh-CN" w:bidi="ar-SA"/>
    </w:rPr>
  </w:style>
  <w:style w:type="character" w:customStyle="1" w:styleId="HTMLChar">
    <w:name w:val="HTML 地址 Char"/>
    <w:link w:val="HTML2"/>
    <w:rsid w:val="00385D9E"/>
    <w:rPr>
      <w:rFonts w:eastAsia="宋体"/>
      <w:i/>
      <w:iCs/>
      <w:kern w:val="2"/>
      <w:sz w:val="21"/>
      <w:szCs w:val="24"/>
      <w:lang w:val="en-GB" w:eastAsia="zh-CN" w:bidi="ar-SA"/>
    </w:rPr>
  </w:style>
  <w:style w:type="character" w:customStyle="1" w:styleId="HTMLChar0">
    <w:name w:val="HTML 预设格式 Char"/>
    <w:link w:val="HTML7"/>
    <w:rsid w:val="00385D9E"/>
    <w:rPr>
      <w:rFonts w:ascii="Courier New" w:eastAsia="宋体" w:hAnsi="Courier New" w:cs="Courier New"/>
      <w:kern w:val="2"/>
      <w:lang w:val="en-GB" w:eastAsia="zh-CN" w:bidi="ar-SA"/>
    </w:rPr>
  </w:style>
  <w:style w:type="character" w:customStyle="1" w:styleId="Char0">
    <w:name w:val="标题 Char"/>
    <w:link w:val="af8"/>
    <w:uiPriority w:val="10"/>
    <w:rsid w:val="00385D9E"/>
    <w:rPr>
      <w:rFonts w:ascii="Arial" w:eastAsia="宋体" w:hAnsi="Arial" w:cs="Arial"/>
      <w:b/>
      <w:bCs/>
      <w:kern w:val="2"/>
      <w:sz w:val="32"/>
      <w:szCs w:val="32"/>
      <w:lang w:val="en-GB" w:eastAsia="zh-CN" w:bidi="ar-SA"/>
    </w:rPr>
  </w:style>
  <w:style w:type="character" w:customStyle="1" w:styleId="EmailStyle74">
    <w:name w:val="EmailStyle74"/>
    <w:rsid w:val="00385D9E"/>
    <w:rPr>
      <w:rFonts w:ascii="Arial" w:eastAsia="宋体" w:hAnsi="Arial" w:cs="Arial"/>
      <w:color w:val="auto"/>
      <w:sz w:val="20"/>
    </w:rPr>
  </w:style>
  <w:style w:type="character" w:customStyle="1" w:styleId="EmailStyle75">
    <w:name w:val="EmailStyle75"/>
    <w:rsid w:val="00385D9E"/>
    <w:rPr>
      <w:rFonts w:ascii="Arial" w:eastAsia="宋体" w:hAnsi="Arial" w:cs="Arial"/>
      <w:color w:val="auto"/>
      <w:sz w:val="20"/>
    </w:rPr>
  </w:style>
  <w:style w:type="character" w:customStyle="1" w:styleId="Char4">
    <w:name w:val="脚注文本 Char"/>
    <w:link w:val="afff1"/>
    <w:semiHidden/>
    <w:rsid w:val="00385D9E"/>
    <w:rPr>
      <w:rFonts w:eastAsia="宋体"/>
      <w:kern w:val="2"/>
      <w:sz w:val="18"/>
      <w:szCs w:val="18"/>
      <w:lang w:val="en-GB" w:eastAsia="zh-CN" w:bidi="ar-SA"/>
    </w:rPr>
  </w:style>
  <w:style w:type="character" w:customStyle="1" w:styleId="Char6">
    <w:name w:val="文档结构图 Char"/>
    <w:link w:val="afffd"/>
    <w:uiPriority w:val="99"/>
    <w:rsid w:val="00385D9E"/>
    <w:rPr>
      <w:rFonts w:eastAsia="宋体"/>
      <w:kern w:val="2"/>
      <w:sz w:val="21"/>
      <w:szCs w:val="24"/>
      <w:lang w:val="en-GB" w:eastAsia="zh-CN" w:bidi="ar-SA"/>
    </w:rPr>
  </w:style>
  <w:style w:type="character" w:customStyle="1" w:styleId="Char7">
    <w:name w:val="页脚 Char"/>
    <w:link w:val="afffe"/>
    <w:uiPriority w:val="99"/>
    <w:rsid w:val="00385D9E"/>
    <w:rPr>
      <w:rFonts w:eastAsia="宋体"/>
      <w:kern w:val="2"/>
      <w:sz w:val="18"/>
      <w:szCs w:val="18"/>
      <w:lang w:val="en-GB" w:eastAsia="zh-CN" w:bidi="ar-SA"/>
    </w:rPr>
  </w:style>
  <w:style w:type="character" w:customStyle="1" w:styleId="Char8">
    <w:name w:val="页眉 Char"/>
    <w:link w:val="affff0"/>
    <w:rsid w:val="00385D9E"/>
    <w:rPr>
      <w:rFonts w:eastAsia="宋体"/>
      <w:kern w:val="2"/>
      <w:sz w:val="18"/>
      <w:szCs w:val="18"/>
      <w:lang w:val="en-GB" w:eastAsia="zh-CN" w:bidi="ar-SA"/>
    </w:rPr>
  </w:style>
  <w:style w:type="character" w:customStyle="1" w:styleId="Chara">
    <w:name w:val="批注文字 Char"/>
    <w:link w:val="affff7"/>
    <w:uiPriority w:val="99"/>
    <w:semiHidden/>
    <w:rsid w:val="00385D9E"/>
    <w:rPr>
      <w:rFonts w:eastAsia="宋体"/>
      <w:kern w:val="2"/>
      <w:sz w:val="21"/>
      <w:szCs w:val="24"/>
      <w:lang w:val="en-GB" w:eastAsia="zh-CN" w:bidi="ar-SA"/>
    </w:rPr>
  </w:style>
  <w:style w:type="character" w:customStyle="1" w:styleId="Char2CharChar1">
    <w:name w:val="Char2 Char Char1"/>
    <w:rsid w:val="00385D9E"/>
    <w:rPr>
      <w:rFonts w:ascii="Times New Roman" w:eastAsia="宋体" w:hAnsi="Times New Roman" w:cs="Times New Roman"/>
      <w:szCs w:val="24"/>
      <w:lang w:val="en-GB"/>
    </w:rPr>
  </w:style>
  <w:style w:type="character" w:customStyle="1" w:styleId="Charc">
    <w:name w:val="批注框文本 Char"/>
    <w:link w:val="affffa"/>
    <w:uiPriority w:val="99"/>
    <w:semiHidden/>
    <w:rsid w:val="00385D9E"/>
    <w:rPr>
      <w:rFonts w:eastAsia="宋体"/>
      <w:kern w:val="2"/>
      <w:sz w:val="18"/>
      <w:szCs w:val="18"/>
      <w:lang w:val="en-GB" w:eastAsia="zh-CN" w:bidi="ar-SA"/>
    </w:rPr>
  </w:style>
  <w:style w:type="character" w:customStyle="1" w:styleId="Chard">
    <w:name w:val="批注主题 Char"/>
    <w:link w:val="affffb"/>
    <w:semiHidden/>
    <w:rsid w:val="00385D9E"/>
    <w:rPr>
      <w:rFonts w:eastAsia="宋体"/>
      <w:b/>
      <w:bCs/>
      <w:kern w:val="2"/>
      <w:sz w:val="21"/>
      <w:szCs w:val="24"/>
      <w:lang w:val="en-GB" w:eastAsia="zh-CN" w:bidi="ar-SA"/>
    </w:rPr>
  </w:style>
  <w:style w:type="character" w:customStyle="1" w:styleId="Char1CharChar1">
    <w:name w:val="Char1 Char Char1"/>
    <w:rsid w:val="00385D9E"/>
    <w:rPr>
      <w:rFonts w:ascii="Times New Roman" w:eastAsia="宋体" w:hAnsi="Times New Roman" w:cs="Times New Roman"/>
      <w:szCs w:val="20"/>
    </w:rPr>
  </w:style>
  <w:style w:type="character" w:customStyle="1" w:styleId="3Char0">
    <w:name w:val="正文文本缩进 3 Char"/>
    <w:link w:val="32"/>
    <w:rsid w:val="00385D9E"/>
    <w:rPr>
      <w:rFonts w:eastAsia="宋体"/>
      <w:kern w:val="2"/>
      <w:sz w:val="16"/>
      <w:lang w:val="en-US" w:eastAsia="zh-CN" w:bidi="ar-SA"/>
    </w:rPr>
  </w:style>
  <w:style w:type="character" w:customStyle="1" w:styleId="2Char0">
    <w:name w:val="正文文本 2 Char"/>
    <w:link w:val="23"/>
    <w:rsid w:val="00385D9E"/>
    <w:rPr>
      <w:rFonts w:eastAsia="宋体"/>
      <w:kern w:val="2"/>
      <w:sz w:val="21"/>
      <w:lang w:val="en-US" w:eastAsia="zh-CN" w:bidi="ar-SA"/>
    </w:rPr>
  </w:style>
  <w:style w:type="character" w:customStyle="1" w:styleId="2Char1">
    <w:name w:val="正文文本缩进 2 Char"/>
    <w:link w:val="24"/>
    <w:rsid w:val="00385D9E"/>
    <w:rPr>
      <w:rFonts w:eastAsia="宋体"/>
      <w:color w:val="3366FF"/>
      <w:kern w:val="2"/>
      <w:sz w:val="21"/>
      <w:lang w:val="en-US" w:eastAsia="zh-CN" w:bidi="ar-SA"/>
    </w:rPr>
  </w:style>
  <w:style w:type="character" w:customStyle="1" w:styleId="Charf0">
    <w:name w:val="日期 Char"/>
    <w:link w:val="afffff8"/>
    <w:rsid w:val="00385D9E"/>
    <w:rPr>
      <w:rFonts w:ascii="宋体" w:eastAsia="宋体"/>
      <w:noProof/>
      <w:sz w:val="21"/>
      <w:lang w:val="en-US" w:eastAsia="zh-CN" w:bidi="ar-SA"/>
    </w:rPr>
  </w:style>
  <w:style w:type="character" w:customStyle="1" w:styleId="Charf1">
    <w:name w:val="电子邮件签名 Char"/>
    <w:link w:val="afffffa"/>
    <w:rsid w:val="00385D9E"/>
    <w:rPr>
      <w:rFonts w:eastAsia="宋体"/>
      <w:sz w:val="24"/>
      <w:lang w:val="en-US" w:eastAsia="zh-CN" w:bidi="ar-SA"/>
    </w:rPr>
  </w:style>
  <w:style w:type="character" w:customStyle="1" w:styleId="Charf2">
    <w:name w:val="副标题 Char"/>
    <w:link w:val="afffffb"/>
    <w:rsid w:val="00385D9E"/>
    <w:rPr>
      <w:rFonts w:ascii="Arial" w:eastAsia="宋体" w:hAnsi="Arial" w:cs="Arial"/>
      <w:b/>
      <w:bCs/>
      <w:kern w:val="28"/>
      <w:sz w:val="32"/>
      <w:szCs w:val="32"/>
      <w:lang w:val="en-US" w:eastAsia="zh-CN" w:bidi="ar-SA"/>
    </w:rPr>
  </w:style>
  <w:style w:type="paragraph" w:customStyle="1" w:styleId="Char10">
    <w:name w:val="Char1"/>
    <w:basedOn w:val="af4"/>
    <w:rsid w:val="00385D9E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paragraph" w:customStyle="1" w:styleId="CharCharChar1">
    <w:name w:val="Char Char Char1"/>
    <w:basedOn w:val="af4"/>
    <w:rsid w:val="00385D9E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paragraph" w:customStyle="1" w:styleId="CharCharChar1Char1">
    <w:name w:val="Char Char Char1 Char1"/>
    <w:basedOn w:val="af4"/>
    <w:autoRedefine/>
    <w:rsid w:val="00385D9E"/>
    <w:pPr>
      <w:adjustRightInd/>
      <w:snapToGrid/>
    </w:pPr>
    <w:rPr>
      <w:rFonts w:ascii="宋体" w:hAnsi="宋体"/>
      <w:sz w:val="24"/>
      <w:lang w:val="en-US"/>
    </w:rPr>
  </w:style>
  <w:style w:type="paragraph" w:customStyle="1" w:styleId="4my418">
    <w:name w:val="样式 标题 4my标题 4 + 小四 行距: 最小值 18 磅"/>
    <w:basedOn w:val="40"/>
    <w:autoRedefine/>
    <w:rsid w:val="00385D9E"/>
    <w:pPr>
      <w:numPr>
        <w:ilvl w:val="3"/>
      </w:numPr>
      <w:tabs>
        <w:tab w:val="num" w:pos="833"/>
      </w:tabs>
      <w:autoSpaceDE w:val="0"/>
      <w:autoSpaceDN w:val="0"/>
      <w:snapToGrid/>
      <w:spacing w:line="360" w:lineRule="atLeast"/>
      <w:ind w:left="947" w:right="-113" w:hanging="227"/>
      <w:jc w:val="left"/>
    </w:pPr>
    <w:rPr>
      <w:rFonts w:eastAsia="宋体" w:cs="黑体"/>
      <w:b w:val="0"/>
      <w:bCs w:val="0"/>
      <w:noProof/>
      <w:color w:val="000000"/>
      <w:spacing w:val="8"/>
      <w:sz w:val="24"/>
      <w:szCs w:val="20"/>
      <w:lang w:val="en-US"/>
    </w:rPr>
  </w:style>
  <w:style w:type="paragraph" w:customStyle="1" w:styleId="118">
    <w:name w:val="样式 标题 1 + 行距: 最小值 18 磅"/>
    <w:basedOn w:val="10"/>
    <w:autoRedefine/>
    <w:rsid w:val="00385D9E"/>
    <w:pPr>
      <w:tabs>
        <w:tab w:val="num" w:pos="425"/>
      </w:tabs>
      <w:autoSpaceDE w:val="0"/>
      <w:autoSpaceDN w:val="0"/>
      <w:spacing w:line="360" w:lineRule="atLeast"/>
      <w:ind w:left="425" w:right="-113" w:hanging="425"/>
      <w:jc w:val="left"/>
    </w:pPr>
    <w:rPr>
      <w:rFonts w:hAnsi="Arial" w:cs="黑体"/>
      <w:b/>
      <w:bCs w:val="0"/>
      <w:noProof/>
      <w:color w:val="000000"/>
      <w:spacing w:val="8"/>
      <w:sz w:val="28"/>
      <w:szCs w:val="20"/>
    </w:rPr>
  </w:style>
  <w:style w:type="paragraph" w:customStyle="1" w:styleId="2my218">
    <w:name w:val="样式 标题 2my标题2 + 四号 行距: 最小值 18 磅"/>
    <w:basedOn w:val="2"/>
    <w:autoRedefine/>
    <w:rsid w:val="00385D9E"/>
    <w:pPr>
      <w:numPr>
        <w:ilvl w:val="1"/>
      </w:numPr>
      <w:tabs>
        <w:tab w:val="num" w:pos="113"/>
      </w:tabs>
      <w:autoSpaceDE w:val="0"/>
      <w:autoSpaceDN w:val="0"/>
      <w:snapToGrid/>
      <w:spacing w:line="360" w:lineRule="atLeast"/>
      <w:ind w:left="227" w:right="-113" w:hanging="170"/>
      <w:jc w:val="left"/>
    </w:pPr>
    <w:rPr>
      <w:rFonts w:cs="黑体"/>
      <w:b w:val="0"/>
      <w:bCs w:val="0"/>
      <w:noProof/>
      <w:color w:val="000000"/>
      <w:spacing w:val="8"/>
      <w:sz w:val="28"/>
      <w:szCs w:val="20"/>
      <w:lang w:val="en-US"/>
    </w:rPr>
  </w:style>
  <w:style w:type="paragraph" w:customStyle="1" w:styleId="18">
    <w:name w:val="样式 行距: 最小值 18 磅"/>
    <w:basedOn w:val="af4"/>
    <w:autoRedefine/>
    <w:rsid w:val="00385D9E"/>
    <w:pPr>
      <w:autoSpaceDE w:val="0"/>
      <w:autoSpaceDN w:val="0"/>
      <w:snapToGrid/>
      <w:spacing w:line="300" w:lineRule="auto"/>
      <w:ind w:right="-113" w:firstLineChars="200" w:firstLine="452"/>
    </w:pPr>
    <w:rPr>
      <w:rFonts w:ascii="Arial" w:hAnsi="Arial"/>
      <w:noProof/>
      <w:snapToGrid w:val="0"/>
      <w:spacing w:val="8"/>
      <w:szCs w:val="21"/>
      <w:lang w:val="en-US"/>
    </w:rPr>
  </w:style>
  <w:style w:type="paragraph" w:customStyle="1" w:styleId="184">
    <w:name w:val="样式 行距: 最小值 18 磅 首行缩进:  4 字符"/>
    <w:basedOn w:val="af4"/>
    <w:autoRedefine/>
    <w:rsid w:val="00385D9E"/>
    <w:pPr>
      <w:autoSpaceDE w:val="0"/>
      <w:autoSpaceDN w:val="0"/>
      <w:snapToGrid/>
      <w:spacing w:line="360" w:lineRule="atLeast"/>
      <w:ind w:left="-113" w:right="-113" w:firstLineChars="210" w:firstLine="538"/>
      <w:jc w:val="left"/>
    </w:pPr>
    <w:rPr>
      <w:rFonts w:ascii="Arial" w:hAnsi="Arial" w:cs="宋体"/>
      <w:noProof/>
      <w:spacing w:val="8"/>
      <w:sz w:val="24"/>
      <w:szCs w:val="20"/>
      <w:lang w:val="en-US"/>
    </w:rPr>
  </w:style>
  <w:style w:type="character" w:customStyle="1" w:styleId="Charf3">
    <w:name w:val="正文首行缩进 Char"/>
    <w:rsid w:val="00385D9E"/>
    <w:rPr>
      <w:rFonts w:eastAsia="宋体"/>
      <w:noProof/>
      <w:kern w:val="2"/>
      <w:sz w:val="21"/>
      <w:szCs w:val="24"/>
      <w:lang w:val="en-US" w:eastAsia="zh-CN" w:bidi="ar-SA"/>
    </w:rPr>
  </w:style>
  <w:style w:type="paragraph" w:customStyle="1" w:styleId="afffffe">
    <w:name w:val="二级无标题条"/>
    <w:basedOn w:val="af4"/>
    <w:rsid w:val="00385D9E"/>
    <w:pPr>
      <w:adjustRightInd/>
      <w:snapToGrid/>
      <w:spacing w:line="240" w:lineRule="auto"/>
    </w:pPr>
    <w:rPr>
      <w:lang w:val="en-US"/>
    </w:rPr>
  </w:style>
  <w:style w:type="paragraph" w:customStyle="1" w:styleId="18257">
    <w:name w:val="样式 行距: 最小值 18 磅 首行缩进:  2.57 字符"/>
    <w:basedOn w:val="af4"/>
    <w:autoRedefine/>
    <w:rsid w:val="00385D9E"/>
    <w:pPr>
      <w:autoSpaceDE w:val="0"/>
      <w:autoSpaceDN w:val="0"/>
      <w:snapToGrid/>
      <w:spacing w:line="360" w:lineRule="atLeast"/>
      <w:ind w:left="-113" w:right="-113" w:firstLine="539"/>
      <w:jc w:val="left"/>
    </w:pPr>
    <w:rPr>
      <w:rFonts w:ascii="Arial" w:hAnsi="Arial" w:cs="宋体"/>
      <w:noProof/>
      <w:spacing w:val="8"/>
      <w:sz w:val="24"/>
      <w:szCs w:val="20"/>
      <w:lang w:val="en-US"/>
    </w:rPr>
  </w:style>
  <w:style w:type="paragraph" w:customStyle="1" w:styleId="CharChar11">
    <w:name w:val="Char Char11"/>
    <w:basedOn w:val="af4"/>
    <w:autoRedefine/>
    <w:rsid w:val="00385D9E"/>
    <w:pPr>
      <w:adjustRightInd/>
      <w:snapToGrid/>
      <w:spacing w:line="240" w:lineRule="auto"/>
    </w:pPr>
    <w:rPr>
      <w:rFonts w:ascii="Tahoma" w:hAnsi="Tahoma"/>
      <w:sz w:val="24"/>
      <w:lang w:val="en-US"/>
    </w:rPr>
  </w:style>
  <w:style w:type="character" w:customStyle="1" w:styleId="Char2">
    <w:name w:val="一级条标题 Char"/>
    <w:link w:val="ad"/>
    <w:rsid w:val="00385D9E"/>
    <w:rPr>
      <w:rFonts w:eastAsia="黑体"/>
      <w:sz w:val="21"/>
    </w:rPr>
  </w:style>
  <w:style w:type="paragraph" w:customStyle="1" w:styleId="affffff">
    <w:name w:val="无标题条"/>
    <w:next w:val="aff2"/>
    <w:rsid w:val="00385D9E"/>
    <w:pPr>
      <w:jc w:val="both"/>
    </w:pPr>
    <w:rPr>
      <w:sz w:val="21"/>
    </w:rPr>
  </w:style>
  <w:style w:type="paragraph" w:styleId="25">
    <w:name w:val="List 2"/>
    <w:basedOn w:val="af4"/>
    <w:rsid w:val="00385D9E"/>
    <w:pPr>
      <w:adjustRightInd/>
      <w:snapToGrid/>
      <w:spacing w:line="240" w:lineRule="auto"/>
      <w:ind w:leftChars="200" w:left="100" w:hangingChars="200" w:hanging="200"/>
    </w:pPr>
    <w:rPr>
      <w:lang w:val="en-US"/>
    </w:rPr>
  </w:style>
  <w:style w:type="paragraph" w:styleId="33">
    <w:name w:val="List 3"/>
    <w:basedOn w:val="af4"/>
    <w:rsid w:val="00385D9E"/>
    <w:pPr>
      <w:adjustRightInd/>
      <w:snapToGrid/>
      <w:spacing w:line="240" w:lineRule="auto"/>
      <w:ind w:leftChars="400" w:left="100" w:hangingChars="200" w:hanging="200"/>
    </w:pPr>
    <w:rPr>
      <w:lang w:val="en-US"/>
    </w:rPr>
  </w:style>
  <w:style w:type="paragraph" w:styleId="affffff0">
    <w:name w:val="List"/>
    <w:basedOn w:val="af4"/>
    <w:rsid w:val="00385D9E"/>
    <w:pPr>
      <w:ind w:left="200" w:hangingChars="200" w:hanging="200"/>
    </w:pPr>
  </w:style>
  <w:style w:type="paragraph" w:styleId="42">
    <w:name w:val="List 4"/>
    <w:basedOn w:val="af4"/>
    <w:rsid w:val="00385D9E"/>
    <w:pPr>
      <w:ind w:leftChars="600" w:left="100" w:hangingChars="200" w:hanging="200"/>
    </w:pPr>
  </w:style>
  <w:style w:type="paragraph" w:styleId="52">
    <w:name w:val="List 5"/>
    <w:basedOn w:val="af4"/>
    <w:rsid w:val="00385D9E"/>
    <w:pPr>
      <w:ind w:leftChars="800" w:left="100" w:hangingChars="200" w:hanging="200"/>
    </w:pPr>
  </w:style>
  <w:style w:type="numbering" w:customStyle="1" w:styleId="1">
    <w:name w:val="样式1"/>
    <w:link w:val="1Char0"/>
    <w:rsid w:val="00385D9E"/>
    <w:pPr>
      <w:numPr>
        <w:numId w:val="13"/>
      </w:numPr>
    </w:pPr>
  </w:style>
  <w:style w:type="paragraph" w:styleId="5">
    <w:name w:val="List Bullet 5"/>
    <w:basedOn w:val="af4"/>
    <w:rsid w:val="00385D9E"/>
    <w:pPr>
      <w:numPr>
        <w:numId w:val="14"/>
      </w:numPr>
    </w:pPr>
  </w:style>
  <w:style w:type="paragraph" w:styleId="affffff1">
    <w:name w:val="List Continue"/>
    <w:basedOn w:val="af4"/>
    <w:rsid w:val="00385D9E"/>
    <w:pPr>
      <w:spacing w:after="120"/>
      <w:ind w:leftChars="200" w:left="420"/>
    </w:pPr>
  </w:style>
  <w:style w:type="paragraph" w:styleId="34">
    <w:name w:val="List Continue 3"/>
    <w:basedOn w:val="af4"/>
    <w:rsid w:val="00385D9E"/>
    <w:pPr>
      <w:spacing w:after="120"/>
      <w:ind w:leftChars="600" w:left="1260"/>
    </w:pPr>
  </w:style>
  <w:style w:type="paragraph" w:styleId="affffff2">
    <w:name w:val="Body Text First Indent"/>
    <w:basedOn w:val="affff8"/>
    <w:link w:val="Char11"/>
    <w:rsid w:val="00385D9E"/>
    <w:pPr>
      <w:ind w:firstLineChars="100" w:firstLine="420"/>
    </w:pPr>
  </w:style>
  <w:style w:type="character" w:customStyle="1" w:styleId="Char11">
    <w:name w:val="正文首行缩进 Char1"/>
    <w:link w:val="affffff2"/>
    <w:rsid w:val="00385D9E"/>
    <w:rPr>
      <w:rFonts w:ascii="Times New Roman" w:eastAsia="宋体" w:hAnsi="Times New Roman" w:cs="Times New Roman"/>
      <w:kern w:val="2"/>
      <w:sz w:val="21"/>
      <w:szCs w:val="24"/>
      <w:lang w:val="en-GB" w:eastAsia="zh-CN" w:bidi="ar-SA"/>
    </w:rPr>
  </w:style>
  <w:style w:type="paragraph" w:styleId="26">
    <w:name w:val="Body Text First Indent 2"/>
    <w:basedOn w:val="afffff5"/>
    <w:link w:val="2Char2"/>
    <w:rsid w:val="00385D9E"/>
    <w:pPr>
      <w:adjustRightInd w:val="0"/>
      <w:snapToGrid w:val="0"/>
      <w:spacing w:line="360" w:lineRule="auto"/>
      <w:ind w:leftChars="200" w:left="200" w:firstLineChars="200" w:firstLine="420"/>
    </w:pPr>
    <w:rPr>
      <w:szCs w:val="24"/>
      <w:lang w:val="en-GB"/>
    </w:rPr>
  </w:style>
  <w:style w:type="character" w:customStyle="1" w:styleId="2Char2">
    <w:name w:val="正文首行缩进 2 Char"/>
    <w:link w:val="26"/>
    <w:rsid w:val="00385D9E"/>
    <w:rPr>
      <w:rFonts w:ascii="Times New Roman" w:eastAsia="宋体" w:hAnsi="Times New Roman" w:cs="Times New Roman"/>
      <w:kern w:val="2"/>
      <w:sz w:val="21"/>
      <w:szCs w:val="24"/>
      <w:lang w:val="en-GB" w:eastAsia="zh-CN" w:bidi="ar-SA"/>
    </w:rPr>
  </w:style>
  <w:style w:type="paragraph" w:customStyle="1" w:styleId="affffff3">
    <w:name w:val="內文"/>
    <w:basedOn w:val="af4"/>
    <w:next w:val="af4"/>
    <w:rsid w:val="00385D9E"/>
    <w:pPr>
      <w:autoSpaceDE w:val="0"/>
      <w:autoSpaceDN w:val="0"/>
      <w:snapToGrid/>
      <w:spacing w:line="240" w:lineRule="auto"/>
      <w:jc w:val="left"/>
    </w:pPr>
    <w:rPr>
      <w:rFonts w:ascii="PMingLiU" w:eastAsia="PMingLiU"/>
      <w:kern w:val="0"/>
      <w:sz w:val="24"/>
      <w:lang w:val="en-US"/>
    </w:rPr>
  </w:style>
  <w:style w:type="paragraph" w:customStyle="1" w:styleId="affffff4">
    <w:name w:val="註解文字"/>
    <w:basedOn w:val="af4"/>
    <w:next w:val="af4"/>
    <w:rsid w:val="00385D9E"/>
    <w:pPr>
      <w:autoSpaceDE w:val="0"/>
      <w:autoSpaceDN w:val="0"/>
      <w:snapToGrid/>
      <w:spacing w:line="240" w:lineRule="auto"/>
      <w:jc w:val="left"/>
    </w:pPr>
    <w:rPr>
      <w:rFonts w:ascii="PMingLiU" w:eastAsia="PMingLiU"/>
      <w:kern w:val="0"/>
      <w:sz w:val="24"/>
      <w:lang w:val="en-US"/>
    </w:rPr>
  </w:style>
  <w:style w:type="paragraph" w:customStyle="1" w:styleId="09525">
    <w:name w:val="样式 宋体 黑色 首行缩进:  0.95 厘米 行距: 固定值 25 磅"/>
    <w:basedOn w:val="af4"/>
    <w:autoRedefine/>
    <w:rsid w:val="00385D9E"/>
    <w:pPr>
      <w:autoSpaceDE w:val="0"/>
      <w:autoSpaceDN w:val="0"/>
      <w:snapToGrid/>
      <w:spacing w:line="360" w:lineRule="atLeast"/>
      <w:ind w:left="-113" w:right="-113" w:firstLineChars="200" w:firstLine="512"/>
      <w:jc w:val="left"/>
    </w:pPr>
    <w:rPr>
      <w:rFonts w:ascii="宋体" w:hAnsi="Arial" w:cs="宋体"/>
      <w:noProof/>
      <w:color w:val="000000"/>
      <w:spacing w:val="8"/>
      <w:sz w:val="24"/>
      <w:szCs w:val="20"/>
      <w:lang w:val="en-US"/>
    </w:rPr>
  </w:style>
  <w:style w:type="character" w:customStyle="1" w:styleId="astitle2">
    <w:name w:val="astitle2"/>
    <w:rsid w:val="00385D9E"/>
    <w:rPr>
      <w:rFonts w:ascii="Arial" w:hAnsi="Arial" w:cs="Arial" w:hint="default"/>
      <w:b/>
      <w:bCs/>
      <w:color w:val="CC6633"/>
      <w:sz w:val="44"/>
      <w:szCs w:val="44"/>
    </w:rPr>
  </w:style>
  <w:style w:type="character" w:customStyle="1" w:styleId="atitle1">
    <w:name w:val="atitle1"/>
    <w:rsid w:val="00385D9E"/>
    <w:rPr>
      <w:rFonts w:ascii="Arial" w:hAnsi="Arial" w:cs="Arial" w:hint="default"/>
      <w:b/>
      <w:bCs/>
      <w:sz w:val="44"/>
      <w:szCs w:val="44"/>
    </w:rPr>
  </w:style>
  <w:style w:type="paragraph" w:customStyle="1" w:styleId="banner">
    <w:name w:val="banner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Default">
    <w:name w:val="Default"/>
    <w:rsid w:val="00385D9E"/>
    <w:pPr>
      <w:widowControl w:val="0"/>
      <w:autoSpaceDE w:val="0"/>
      <w:autoSpaceDN w:val="0"/>
      <w:adjustRightInd w:val="0"/>
    </w:pPr>
    <w:rPr>
      <w:rFonts w:ascii="Arial,Bold" w:hAnsi="Arial,Bold"/>
    </w:rPr>
  </w:style>
  <w:style w:type="paragraph" w:customStyle="1" w:styleId="16">
    <w:name w:val="正文文本缩进1"/>
    <w:basedOn w:val="Default"/>
    <w:next w:val="Default"/>
    <w:rsid w:val="00385D9E"/>
    <w:rPr>
      <w:sz w:val="24"/>
      <w:szCs w:val="24"/>
    </w:rPr>
  </w:style>
  <w:style w:type="character" w:customStyle="1" w:styleId="bright-message-list">
    <w:name w:val="bright-message-list"/>
    <w:basedOn w:val="af5"/>
    <w:rsid w:val="00385D9E"/>
  </w:style>
  <w:style w:type="character" w:customStyle="1" w:styleId="bright-subject1">
    <w:name w:val="bright-subject1"/>
    <w:rsid w:val="00385D9E"/>
    <w:rPr>
      <w:b/>
      <w:bCs/>
    </w:rPr>
  </w:style>
  <w:style w:type="paragraph" w:customStyle="1" w:styleId="buttonclass">
    <w:name w:val="buttonclass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8"/>
      <w:szCs w:val="18"/>
      <w:lang w:val="en-US"/>
    </w:rPr>
  </w:style>
  <w:style w:type="paragraph" w:customStyle="1" w:styleId="byline">
    <w:name w:val="byline"/>
    <w:basedOn w:val="af4"/>
    <w:rsid w:val="00385D9E"/>
    <w:pPr>
      <w:widowControl/>
      <w:adjustRightInd/>
      <w:snapToGrid/>
      <w:spacing w:before="100" w:beforeAutospacing="1" w:after="100" w:afterAutospacing="1" w:line="384" w:lineRule="atLeast"/>
      <w:jc w:val="left"/>
    </w:pPr>
    <w:rPr>
      <w:rFonts w:eastAsia="Arial Unicode MS" w:cs="Arial Unicode MS"/>
      <w:kern w:val="0"/>
      <w:sz w:val="18"/>
      <w:szCs w:val="18"/>
      <w:lang w:val="en-US"/>
    </w:rPr>
  </w:style>
  <w:style w:type="paragraph" w:customStyle="1" w:styleId="cat">
    <w:name w:val="ca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i/>
      <w:iCs/>
      <w:color w:val="225588"/>
      <w:kern w:val="0"/>
      <w:sz w:val="18"/>
      <w:szCs w:val="18"/>
      <w:lang w:val="en-US"/>
    </w:rPr>
  </w:style>
  <w:style w:type="paragraph" w:customStyle="1" w:styleId="definition">
    <w:name w:val="definition"/>
    <w:basedOn w:val="af4"/>
    <w:rsid w:val="00385D9E"/>
    <w:pPr>
      <w:widowControl/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hd w:val="clear" w:color="auto" w:fill="FFFFCC"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example">
    <w:name w:val="example"/>
    <w:basedOn w:val="af4"/>
    <w:rsid w:val="00385D9E"/>
    <w:pPr>
      <w:widowControl/>
      <w:adjustRightInd/>
      <w:snapToGrid/>
      <w:spacing w:before="100" w:beforeAutospacing="1" w:after="100" w:afterAutospacing="1"/>
      <w:ind w:left="1050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exampleheading">
    <w:name w:val="exampleheading"/>
    <w:basedOn w:val="af4"/>
    <w:rsid w:val="00385D9E"/>
    <w:pPr>
      <w:widowControl/>
      <w:adjustRightInd/>
      <w:snapToGrid/>
      <w:spacing w:before="100" w:beforeAutospacing="1" w:after="100" w:afterAutospacing="1"/>
      <w:ind w:left="260"/>
      <w:jc w:val="left"/>
    </w:pPr>
    <w:rPr>
      <w:rFonts w:ascii="Arial" w:eastAsia="Arial Unicode MS" w:hAnsi="Arial" w:cs="Arial"/>
      <w:b/>
      <w:bCs/>
      <w:kern w:val="0"/>
      <w:sz w:val="20"/>
      <w:szCs w:val="20"/>
      <w:lang w:val="en-US"/>
    </w:rPr>
  </w:style>
  <w:style w:type="character" w:customStyle="1" w:styleId="fnt1">
    <w:name w:val="fnt1"/>
    <w:rsid w:val="00385D9E"/>
    <w:rPr>
      <w:rFonts w:ascii="Verdana" w:hAnsi="Verdana" w:hint="default"/>
      <w:sz w:val="15"/>
      <w:szCs w:val="15"/>
    </w:rPr>
  </w:style>
  <w:style w:type="paragraph" w:customStyle="1" w:styleId="formclass">
    <w:name w:val="formclass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8"/>
      <w:szCs w:val="18"/>
      <w:lang w:val="en-US"/>
    </w:rPr>
  </w:style>
  <w:style w:type="paragraph" w:customStyle="1" w:styleId="graybox">
    <w:name w:val="graybox"/>
    <w:basedOn w:val="af4"/>
    <w:rsid w:val="00385D9E"/>
    <w:pPr>
      <w:widowControl/>
      <w:pBdr>
        <w:top w:val="dotted" w:sz="6" w:space="9" w:color="666666"/>
        <w:bottom w:val="dotted" w:sz="6" w:space="9" w:color="666666"/>
      </w:pBdr>
      <w:shd w:val="clear" w:color="auto" w:fill="EEEEEE"/>
      <w:adjustRightInd/>
      <w:snapToGrid/>
      <w:spacing w:before="173" w:after="173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110">
    <w:name w:val="标题 11"/>
    <w:basedOn w:val="Default"/>
    <w:next w:val="Default"/>
    <w:rsid w:val="00385D9E"/>
    <w:pPr>
      <w:spacing w:before="180" w:after="180"/>
    </w:pPr>
    <w:rPr>
      <w:sz w:val="24"/>
      <w:szCs w:val="24"/>
    </w:rPr>
  </w:style>
  <w:style w:type="paragraph" w:customStyle="1" w:styleId="headline1">
    <w:name w:val="headline1"/>
    <w:basedOn w:val="af4"/>
    <w:rsid w:val="00385D9E"/>
    <w:pPr>
      <w:widowControl/>
      <w:adjustRightInd/>
      <w:snapToGrid/>
      <w:jc w:val="left"/>
    </w:pPr>
    <w:rPr>
      <w:rFonts w:eastAsia="Arial Unicode MS" w:cs="Arial Unicode MS"/>
      <w:b/>
      <w:bCs/>
      <w:kern w:val="0"/>
      <w:sz w:val="42"/>
      <w:szCs w:val="42"/>
      <w:lang w:val="en-US"/>
    </w:rPr>
  </w:style>
  <w:style w:type="paragraph" w:customStyle="1" w:styleId="headline2">
    <w:name w:val="headline2"/>
    <w:basedOn w:val="af4"/>
    <w:rsid w:val="00385D9E"/>
    <w:pPr>
      <w:widowControl/>
      <w:adjustRightInd/>
      <w:snapToGrid/>
      <w:jc w:val="left"/>
    </w:pPr>
    <w:rPr>
      <w:rFonts w:eastAsia="Arial Unicode MS" w:cs="Arial Unicode MS"/>
      <w:b/>
      <w:bCs/>
      <w:kern w:val="0"/>
      <w:sz w:val="36"/>
      <w:szCs w:val="36"/>
      <w:lang w:val="en-US"/>
    </w:rPr>
  </w:style>
  <w:style w:type="paragraph" w:customStyle="1" w:styleId="headline3">
    <w:name w:val="headline3"/>
    <w:basedOn w:val="af4"/>
    <w:rsid w:val="00385D9E"/>
    <w:pPr>
      <w:widowControl/>
      <w:adjustRightInd/>
      <w:snapToGrid/>
      <w:jc w:val="left"/>
    </w:pPr>
    <w:rPr>
      <w:rFonts w:ascii="Arial" w:eastAsia="Arial Unicode MS" w:hAnsi="Arial" w:cs="Arial"/>
      <w:b/>
      <w:bCs/>
      <w:kern w:val="0"/>
      <w:szCs w:val="21"/>
      <w:lang w:val="en-US"/>
    </w:rPr>
  </w:style>
  <w:style w:type="paragraph" w:customStyle="1" w:styleId="headline4">
    <w:name w:val="headline4"/>
    <w:basedOn w:val="af4"/>
    <w:rsid w:val="00385D9E"/>
    <w:pPr>
      <w:widowControl/>
      <w:adjustRightInd/>
      <w:snapToGrid/>
      <w:jc w:val="left"/>
    </w:pPr>
    <w:rPr>
      <w:rFonts w:eastAsia="Arial Unicode MS" w:cs="Arial Unicode MS"/>
      <w:b/>
      <w:bCs/>
      <w:kern w:val="0"/>
      <w:sz w:val="29"/>
      <w:szCs w:val="29"/>
      <w:lang w:val="en-US"/>
    </w:rPr>
  </w:style>
  <w:style w:type="paragraph" w:customStyle="1" w:styleId="headline5">
    <w:name w:val="headline5"/>
    <w:basedOn w:val="af4"/>
    <w:rsid w:val="00385D9E"/>
    <w:pPr>
      <w:widowControl/>
      <w:adjustRightInd/>
      <w:snapToGrid/>
      <w:spacing w:line="384" w:lineRule="auto"/>
      <w:jc w:val="left"/>
    </w:pPr>
    <w:rPr>
      <w:rFonts w:eastAsia="Arial Unicode MS" w:cs="Arial Unicode MS"/>
      <w:b/>
      <w:bCs/>
      <w:kern w:val="0"/>
      <w:sz w:val="24"/>
      <w:lang w:val="en-US"/>
    </w:rPr>
  </w:style>
  <w:style w:type="paragraph" w:customStyle="1" w:styleId="ibm">
    <w:name w:val="ibm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definition">
    <w:name w:val="ibmdefinition"/>
    <w:basedOn w:val="af4"/>
    <w:rsid w:val="00385D9E"/>
    <w:pPr>
      <w:widowControl/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hd w:val="clear" w:color="auto" w:fill="FFFFCC"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example">
    <w:name w:val="ibmexample"/>
    <w:basedOn w:val="af4"/>
    <w:rsid w:val="00385D9E"/>
    <w:pPr>
      <w:widowControl/>
      <w:adjustRightInd/>
      <w:snapToGrid/>
      <w:spacing w:before="100" w:beforeAutospacing="1" w:after="100" w:afterAutospacing="1"/>
      <w:ind w:left="1050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exampleheading">
    <w:name w:val="ibmexampleheading"/>
    <w:basedOn w:val="af4"/>
    <w:rsid w:val="00385D9E"/>
    <w:pPr>
      <w:widowControl/>
      <w:adjustRightInd/>
      <w:snapToGrid/>
      <w:spacing w:before="100" w:beforeAutospacing="1" w:after="100" w:afterAutospacing="1"/>
      <w:ind w:left="225"/>
      <w:jc w:val="left"/>
    </w:pPr>
    <w:rPr>
      <w:rFonts w:ascii="Arial" w:eastAsia="Arial Unicode MS" w:hAnsi="Arial" w:cs="Arial"/>
      <w:b/>
      <w:bCs/>
      <w:kern w:val="0"/>
      <w:sz w:val="20"/>
      <w:szCs w:val="20"/>
      <w:lang w:val="en-US"/>
    </w:rPr>
  </w:style>
  <w:style w:type="paragraph" w:customStyle="1" w:styleId="ibmparamdescription">
    <w:name w:val="ibmparamdescription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paramexample">
    <w:name w:val="ibmparamexampl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FF0000"/>
      <w:kern w:val="0"/>
      <w:sz w:val="24"/>
      <w:lang w:val="en-US"/>
    </w:rPr>
  </w:style>
  <w:style w:type="paragraph" w:customStyle="1" w:styleId="ibmparamname">
    <w:name w:val="ibmparamnam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picturetext">
    <w:name w:val="ibmpicturetext"/>
    <w:basedOn w:val="af4"/>
    <w:rsid w:val="00385D9E"/>
    <w:pPr>
      <w:widowControl/>
      <w:adjustRightInd/>
      <w:snapToGrid/>
      <w:spacing w:before="100" w:beforeAutospacing="1" w:after="100" w:afterAutospacing="1"/>
      <w:ind w:left="1050" w:right="750"/>
      <w:jc w:val="center"/>
    </w:pPr>
    <w:rPr>
      <w:rFonts w:ascii="Arial" w:eastAsia="Arial Unicode MS" w:hAnsi="Arial" w:cs="Arial"/>
      <w:kern w:val="0"/>
      <w:sz w:val="19"/>
      <w:szCs w:val="19"/>
      <w:lang w:val="en-US"/>
    </w:rPr>
  </w:style>
  <w:style w:type="paragraph" w:customStyle="1" w:styleId="ibmtableheading">
    <w:name w:val="ibmtableheading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24"/>
      <w:lang w:val="en-US"/>
    </w:rPr>
  </w:style>
  <w:style w:type="paragraph" w:customStyle="1" w:styleId="ibmtabletext">
    <w:name w:val="ibmtabletex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talics">
    <w:name w:val="italics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Verdana" w:eastAsia="Arial Unicode MS" w:hAnsi="Verdana" w:cs="Arial Unicode MS"/>
      <w:i/>
      <w:iCs/>
      <w:color w:val="8B8B8B"/>
      <w:kern w:val="0"/>
      <w:sz w:val="18"/>
      <w:szCs w:val="18"/>
      <w:lang w:val="en-US"/>
    </w:rPr>
  </w:style>
  <w:style w:type="paragraph" w:customStyle="1" w:styleId="left">
    <w:name w:val="lef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  <w:lang w:val="en-US"/>
    </w:rPr>
  </w:style>
  <w:style w:type="paragraph" w:customStyle="1" w:styleId="leftnavp">
    <w:name w:val="leftnavp"/>
    <w:basedOn w:val="af4"/>
    <w:rsid w:val="00385D9E"/>
    <w:pPr>
      <w:widowControl/>
      <w:adjustRightInd/>
      <w:snapToGrid/>
      <w:spacing w:before="100" w:beforeAutospacing="1" w:after="100" w:afterAutospacing="1" w:line="240" w:lineRule="atLeast"/>
      <w:jc w:val="left"/>
    </w:pPr>
    <w:rPr>
      <w:rFonts w:ascii="Arial Unicode MS" w:eastAsia="Arial Unicode MS" w:hAnsi="Arial Unicode MS" w:cs="Arial Unicode MS"/>
      <w:color w:val="333333"/>
      <w:kern w:val="0"/>
      <w:sz w:val="24"/>
      <w:lang w:val="en-US"/>
    </w:rPr>
  </w:style>
  <w:style w:type="paragraph" w:customStyle="1" w:styleId="leftnavtext">
    <w:name w:val="leftnavtex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333333"/>
      <w:kern w:val="0"/>
      <w:sz w:val="18"/>
      <w:szCs w:val="18"/>
      <w:lang w:val="en-US"/>
    </w:rPr>
  </w:style>
  <w:style w:type="character" w:customStyle="1" w:styleId="line1">
    <w:name w:val="line1"/>
    <w:rsid w:val="00385D9E"/>
    <w:rPr>
      <w:spacing w:val="360"/>
    </w:rPr>
  </w:style>
  <w:style w:type="paragraph" w:customStyle="1" w:styleId="17">
    <w:name w:val="列表1"/>
    <w:basedOn w:val="af4"/>
    <w:rsid w:val="00385D9E"/>
    <w:pPr>
      <w:widowControl/>
      <w:adjustRightInd/>
      <w:snapToGrid/>
      <w:ind w:left="297"/>
      <w:jc w:val="left"/>
    </w:pPr>
    <w:rPr>
      <w:rFonts w:ascii="Arial Unicode MS" w:eastAsia="Arial Unicode MS" w:hAnsi="Arial Unicode MS" w:cs="Arial Unicode MS"/>
      <w:color w:val="CCCCCC"/>
      <w:kern w:val="0"/>
      <w:sz w:val="24"/>
      <w:lang w:val="en-US"/>
    </w:rPr>
  </w:style>
  <w:style w:type="paragraph" w:customStyle="1" w:styleId="mainbody">
    <w:name w:val="mainbody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eastAsia="Arial Unicode MS" w:cs="Arial Unicode MS"/>
      <w:color w:val="000000"/>
      <w:kern w:val="0"/>
      <w:sz w:val="29"/>
      <w:szCs w:val="29"/>
      <w:lang w:val="en-US"/>
    </w:rPr>
  </w:style>
  <w:style w:type="paragraph" w:customStyle="1" w:styleId="mybeaerrorlabel">
    <w:name w:val="mybea_error_label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eastAsia="Arial Unicode MS" w:cs="Arial Unicode MS"/>
      <w:b/>
      <w:bCs/>
      <w:color w:val="FF0000"/>
      <w:kern w:val="0"/>
      <w:sz w:val="18"/>
      <w:szCs w:val="18"/>
      <w:lang w:val="en-US"/>
    </w:rPr>
  </w:style>
  <w:style w:type="paragraph" w:customStyle="1" w:styleId="node">
    <w:name w:val="nod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paramdescription">
    <w:name w:val="paramdescription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paramexample">
    <w:name w:val="paramexampl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FF0000"/>
      <w:kern w:val="0"/>
      <w:sz w:val="24"/>
      <w:lang w:val="en-US"/>
    </w:rPr>
  </w:style>
  <w:style w:type="paragraph" w:customStyle="1" w:styleId="paramname">
    <w:name w:val="paramnam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picturelarge">
    <w:name w:val="picturelarg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picturetext">
    <w:name w:val="picturetext"/>
    <w:basedOn w:val="af4"/>
    <w:rsid w:val="00385D9E"/>
    <w:pPr>
      <w:widowControl/>
      <w:adjustRightInd/>
      <w:snapToGrid/>
      <w:spacing w:before="100" w:beforeAutospacing="1" w:after="100" w:afterAutospacing="1"/>
      <w:ind w:left="1050" w:right="750"/>
      <w:jc w:val="center"/>
    </w:pPr>
    <w:rPr>
      <w:rFonts w:ascii="Arial" w:eastAsia="Arial Unicode MS" w:hAnsi="Arial" w:cs="Arial"/>
      <w:kern w:val="0"/>
      <w:sz w:val="19"/>
      <w:szCs w:val="19"/>
      <w:lang w:val="en-US"/>
    </w:rPr>
  </w:style>
  <w:style w:type="paragraph" w:customStyle="1" w:styleId="precode">
    <w:name w:val="precode"/>
    <w:basedOn w:val="af4"/>
    <w:rsid w:val="00385D9E"/>
    <w:pPr>
      <w:widowControl/>
      <w:shd w:val="clear" w:color="auto" w:fill="DDDDDD"/>
      <w:adjustRightInd/>
      <w:snapToGrid/>
      <w:spacing w:before="100" w:beforeAutospacing="1" w:after="100" w:afterAutospacing="1" w:line="360" w:lineRule="atLeast"/>
      <w:jc w:val="left"/>
    </w:pPr>
    <w:rPr>
      <w:rFonts w:ascii="Courier New" w:eastAsia="Arial Unicode MS" w:hAnsi="Courier New" w:cs="Courier New"/>
      <w:color w:val="222222"/>
      <w:kern w:val="0"/>
      <w:sz w:val="18"/>
      <w:szCs w:val="18"/>
      <w:lang w:val="en-US"/>
    </w:rPr>
  </w:style>
  <w:style w:type="paragraph" w:customStyle="1" w:styleId="program">
    <w:name w:val="program"/>
    <w:basedOn w:val="affff8"/>
    <w:rsid w:val="00385D9E"/>
    <w:pPr>
      <w:widowControl/>
      <w:tabs>
        <w:tab w:val="center" w:pos="8100"/>
      </w:tabs>
      <w:spacing w:after="0"/>
      <w:ind w:left="2160" w:firstLine="432"/>
      <w:jc w:val="left"/>
    </w:pPr>
    <w:rPr>
      <w:rFonts w:ascii="宋体"/>
      <w:snapToGrid w:val="0"/>
      <w:kern w:val="0"/>
      <w:sz w:val="20"/>
      <w:szCs w:val="20"/>
      <w:lang w:val="en-US"/>
    </w:rPr>
  </w:style>
  <w:style w:type="paragraph" w:customStyle="1" w:styleId="pullquote">
    <w:name w:val="pullquote"/>
    <w:basedOn w:val="af4"/>
    <w:rsid w:val="00385D9E"/>
    <w:pPr>
      <w:widowControl/>
      <w:pBdr>
        <w:top w:val="single" w:sz="6" w:space="6" w:color="999999"/>
        <w:bottom w:val="single" w:sz="6" w:space="6" w:color="999999"/>
      </w:pBdr>
      <w:shd w:val="clear" w:color="auto" w:fill="EEEEEE"/>
      <w:adjustRightInd/>
      <w:snapToGrid/>
      <w:spacing w:before="74" w:after="74"/>
      <w:ind w:left="74"/>
      <w:jc w:val="left"/>
    </w:pPr>
    <w:rPr>
      <w:rFonts w:ascii="Arial Unicode MS" w:eastAsia="Arial Unicode MS" w:hAnsi="Arial Unicode MS" w:cs="Arial Unicode MS"/>
      <w:b/>
      <w:bCs/>
      <w:color w:val="666666"/>
      <w:kern w:val="0"/>
      <w:sz w:val="24"/>
      <w:lang w:val="en-US"/>
    </w:rPr>
  </w:style>
  <w:style w:type="paragraph" w:customStyle="1" w:styleId="px12l160">
    <w:name w:val="px12l160"/>
    <w:basedOn w:val="af4"/>
    <w:rsid w:val="00385D9E"/>
    <w:pPr>
      <w:widowControl/>
      <w:adjustRightInd/>
      <w:snapToGrid/>
      <w:spacing w:before="100" w:beforeAutospacing="1" w:after="100" w:afterAutospacing="1" w:line="384" w:lineRule="auto"/>
      <w:jc w:val="left"/>
    </w:pPr>
    <w:rPr>
      <w:rFonts w:eastAsia="Arial Unicode MS" w:cs="Arial Unicode MS"/>
      <w:color w:val="000000"/>
      <w:kern w:val="0"/>
      <w:sz w:val="18"/>
      <w:szCs w:val="18"/>
      <w:lang w:val="en-US"/>
    </w:rPr>
  </w:style>
  <w:style w:type="paragraph" w:customStyle="1" w:styleId="px13">
    <w:name w:val="px13"/>
    <w:basedOn w:val="af4"/>
    <w:rsid w:val="00385D9E"/>
    <w:pPr>
      <w:widowControl/>
      <w:adjustRightInd/>
      <w:snapToGrid/>
      <w:spacing w:before="100" w:beforeAutospacing="1" w:after="100" w:afterAutospacing="1" w:line="384" w:lineRule="auto"/>
      <w:jc w:val="left"/>
    </w:pPr>
    <w:rPr>
      <w:rFonts w:eastAsia="Arial Unicode MS" w:cs="Arial Unicode MS"/>
      <w:color w:val="000000"/>
      <w:kern w:val="0"/>
      <w:sz w:val="20"/>
      <w:szCs w:val="20"/>
      <w:lang w:val="en-US"/>
    </w:rPr>
  </w:style>
  <w:style w:type="paragraph" w:customStyle="1" w:styleId="px14">
    <w:name w:val="px14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eastAsia="Arial Unicode MS" w:cs="Arial Unicode MS"/>
      <w:kern w:val="0"/>
      <w:szCs w:val="21"/>
      <w:lang w:val="en-US"/>
    </w:rPr>
  </w:style>
  <w:style w:type="character" w:customStyle="1" w:styleId="px141">
    <w:name w:val="px141"/>
    <w:rsid w:val="00385D9E"/>
    <w:rPr>
      <w:rFonts w:hint="default"/>
      <w:spacing w:val="360"/>
      <w:sz w:val="21"/>
      <w:szCs w:val="21"/>
    </w:rPr>
  </w:style>
  <w:style w:type="paragraph" w:customStyle="1" w:styleId="reactive">
    <w:name w:val="reactiv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definition">
    <w:name w:val="reactivedefinition"/>
    <w:basedOn w:val="af4"/>
    <w:rsid w:val="00385D9E"/>
    <w:pPr>
      <w:widowControl/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hd w:val="clear" w:color="auto" w:fill="FFFFCC"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example">
    <w:name w:val="reactiveexample"/>
    <w:basedOn w:val="af4"/>
    <w:rsid w:val="00385D9E"/>
    <w:pPr>
      <w:widowControl/>
      <w:adjustRightInd/>
      <w:snapToGrid/>
      <w:spacing w:before="100" w:beforeAutospacing="1" w:after="100" w:afterAutospacing="1"/>
      <w:ind w:left="1050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exampleheading">
    <w:name w:val="reactiveexampleheading"/>
    <w:basedOn w:val="af4"/>
    <w:rsid w:val="00385D9E"/>
    <w:pPr>
      <w:widowControl/>
      <w:adjustRightInd/>
      <w:snapToGrid/>
      <w:spacing w:before="100" w:beforeAutospacing="1" w:after="100" w:afterAutospacing="1"/>
      <w:ind w:left="225"/>
      <w:jc w:val="left"/>
    </w:pPr>
    <w:rPr>
      <w:rFonts w:ascii="Arial" w:eastAsia="Arial Unicode MS" w:hAnsi="Arial" w:cs="Arial"/>
      <w:b/>
      <w:bCs/>
      <w:kern w:val="0"/>
      <w:sz w:val="20"/>
      <w:szCs w:val="20"/>
      <w:lang w:val="en-US"/>
    </w:rPr>
  </w:style>
  <w:style w:type="paragraph" w:customStyle="1" w:styleId="reactiveparamdescription">
    <w:name w:val="reactiveparamdescription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paramexample">
    <w:name w:val="reactiveparamexampl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FF0000"/>
      <w:kern w:val="0"/>
      <w:sz w:val="24"/>
      <w:lang w:val="en-US"/>
    </w:rPr>
  </w:style>
  <w:style w:type="paragraph" w:customStyle="1" w:styleId="reactiveparamname">
    <w:name w:val="reactiveparamnam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picturetext">
    <w:name w:val="reactivepicturetext"/>
    <w:basedOn w:val="af4"/>
    <w:rsid w:val="00385D9E"/>
    <w:pPr>
      <w:widowControl/>
      <w:adjustRightInd/>
      <w:snapToGrid/>
      <w:spacing w:before="100" w:beforeAutospacing="1" w:after="100" w:afterAutospacing="1"/>
      <w:ind w:left="1050" w:right="750"/>
      <w:jc w:val="center"/>
    </w:pPr>
    <w:rPr>
      <w:rFonts w:ascii="Arial" w:eastAsia="Arial Unicode MS" w:hAnsi="Arial" w:cs="Arial"/>
      <w:kern w:val="0"/>
      <w:sz w:val="19"/>
      <w:szCs w:val="19"/>
      <w:lang w:val="en-US"/>
    </w:rPr>
  </w:style>
  <w:style w:type="paragraph" w:customStyle="1" w:styleId="reactivetableheading">
    <w:name w:val="reactivetableheading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24"/>
      <w:lang w:val="en-US"/>
    </w:rPr>
  </w:style>
  <w:style w:type="paragraph" w:customStyle="1" w:styleId="reactivetabletext">
    <w:name w:val="reactivetabletex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small">
    <w:name w:val="small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eastAsia="Arial Unicode MS" w:cs="Arial Unicode MS"/>
      <w:color w:val="333333"/>
      <w:kern w:val="0"/>
      <w:sz w:val="18"/>
      <w:szCs w:val="18"/>
      <w:lang w:val="en-US"/>
    </w:rPr>
  </w:style>
  <w:style w:type="character" w:customStyle="1" w:styleId="small1">
    <w:name w:val="small1"/>
    <w:rsid w:val="00385D9E"/>
    <w:rPr>
      <w:rFonts w:ascii="Verdana" w:hAnsi="Verdana" w:hint="default"/>
      <w:sz w:val="15"/>
      <w:szCs w:val="15"/>
    </w:rPr>
  </w:style>
  <w:style w:type="paragraph" w:customStyle="1" w:styleId="TableCell">
    <w:name w:val="Table Cell"/>
    <w:basedOn w:val="affff8"/>
    <w:rsid w:val="00385D9E"/>
    <w:pPr>
      <w:widowControl/>
      <w:tabs>
        <w:tab w:val="center" w:pos="8100"/>
      </w:tabs>
      <w:spacing w:after="0"/>
      <w:ind w:left="2160" w:firstLine="431"/>
      <w:jc w:val="left"/>
    </w:pPr>
    <w:rPr>
      <w:rFonts w:ascii="宋体"/>
      <w:kern w:val="0"/>
      <w:szCs w:val="20"/>
      <w:lang w:val="en-US"/>
    </w:rPr>
  </w:style>
  <w:style w:type="paragraph" w:customStyle="1" w:styleId="tableheading">
    <w:name w:val="tableheading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24"/>
      <w:lang w:val="en-US"/>
    </w:rPr>
  </w:style>
  <w:style w:type="paragraph" w:customStyle="1" w:styleId="tabletext">
    <w:name w:val="tabletex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tbdark">
    <w:name w:val="tbdark"/>
    <w:basedOn w:val="af4"/>
    <w:rsid w:val="00385D9E"/>
    <w:pPr>
      <w:widowControl/>
      <w:shd w:val="clear" w:color="auto" w:fill="A3AAB0"/>
      <w:adjustRightInd/>
      <w:snapToGrid/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24"/>
      <w:lang w:val="en-US"/>
    </w:rPr>
  </w:style>
  <w:style w:type="paragraph" w:customStyle="1" w:styleId="tbwhite">
    <w:name w:val="tbwhite"/>
    <w:basedOn w:val="af4"/>
    <w:rsid w:val="00385D9E"/>
    <w:pPr>
      <w:widowControl/>
      <w:shd w:val="clear" w:color="auto" w:fill="FFFFFF"/>
      <w:adjustRightInd/>
      <w:snapToGrid/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24"/>
      <w:lang w:val="en-US"/>
    </w:rPr>
  </w:style>
  <w:style w:type="paragraph" w:customStyle="1" w:styleId="tdkhaki">
    <w:name w:val="tdkhaki"/>
    <w:basedOn w:val="af4"/>
    <w:rsid w:val="00385D9E"/>
    <w:pPr>
      <w:widowControl/>
      <w:shd w:val="clear" w:color="auto" w:fill="666633"/>
      <w:adjustRightInd/>
      <w:snapToGrid/>
      <w:spacing w:before="100" w:beforeAutospacing="1" w:after="100" w:afterAutospacing="1"/>
      <w:jc w:val="left"/>
    </w:pPr>
    <w:rPr>
      <w:rFonts w:ascii="Arial" w:eastAsia="Arial Unicode MS" w:hAnsi="Arial" w:cs="Arial"/>
      <w:b/>
      <w:bCs/>
      <w:color w:val="FFFFFF"/>
      <w:kern w:val="0"/>
      <w:sz w:val="18"/>
      <w:szCs w:val="18"/>
      <w:lang w:val="en-US"/>
    </w:rPr>
  </w:style>
  <w:style w:type="paragraph" w:customStyle="1" w:styleId="thumb">
    <w:name w:val="thumb"/>
    <w:basedOn w:val="af4"/>
    <w:rsid w:val="00385D9E"/>
    <w:pPr>
      <w:widowControl/>
      <w:adjustRightInd/>
      <w:snapToGrid/>
      <w:spacing w:before="15" w:after="15"/>
      <w:ind w:left="89" w:right="89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tteal">
    <w:name w:val="tteal"/>
    <w:basedOn w:val="af4"/>
    <w:rsid w:val="00385D9E"/>
    <w:pPr>
      <w:widowControl/>
      <w:shd w:val="clear" w:color="auto" w:fill="006666"/>
      <w:adjustRightInd/>
      <w:snapToGrid/>
      <w:spacing w:before="100" w:beforeAutospacing="1" w:after="100" w:afterAutospacing="1"/>
      <w:jc w:val="left"/>
    </w:pPr>
    <w:rPr>
      <w:rFonts w:ascii="Arial" w:eastAsia="Arial Unicode MS" w:hAnsi="Arial" w:cs="Arial"/>
      <w:b/>
      <w:bCs/>
      <w:color w:val="FFFFFF"/>
      <w:kern w:val="0"/>
      <w:sz w:val="18"/>
      <w:szCs w:val="18"/>
      <w:lang w:val="en-US"/>
    </w:rPr>
  </w:style>
  <w:style w:type="paragraph" w:customStyle="1" w:styleId="ulloose">
    <w:name w:val="ulloose"/>
    <w:basedOn w:val="af4"/>
    <w:rsid w:val="00385D9E"/>
    <w:pPr>
      <w:widowControl/>
      <w:adjustRightInd/>
      <w:snapToGrid/>
      <w:spacing w:line="384" w:lineRule="auto"/>
      <w:ind w:left="297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ultight">
    <w:name w:val="ultight"/>
    <w:basedOn w:val="af4"/>
    <w:rsid w:val="00385D9E"/>
    <w:pPr>
      <w:widowControl/>
      <w:adjustRightInd/>
      <w:snapToGrid/>
      <w:ind w:left="297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whitegrid">
    <w:name w:val="whitegrid"/>
    <w:basedOn w:val="af4"/>
    <w:rsid w:val="00385D9E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adjustRightInd/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color w:val="000000"/>
      <w:kern w:val="0"/>
      <w:sz w:val="24"/>
      <w:lang w:val="en-US"/>
    </w:rPr>
  </w:style>
  <w:style w:type="paragraph" w:customStyle="1" w:styleId="wzbCharCharChar">
    <w:name w:val="wzb 首行缩进 Char Char Char"/>
    <w:basedOn w:val="af4"/>
    <w:rsid w:val="00385D9E"/>
    <w:pPr>
      <w:adjustRightInd/>
      <w:snapToGrid/>
      <w:ind w:firstLine="482"/>
    </w:pPr>
    <w:rPr>
      <w:rFonts w:ascii="宋体" w:eastAsia="仿宋_GB2312" w:hAnsi="宋体"/>
      <w:kern w:val="0"/>
      <w:sz w:val="24"/>
      <w:szCs w:val="20"/>
      <w:lang w:val="en-US"/>
    </w:rPr>
  </w:style>
  <w:style w:type="paragraph" w:customStyle="1" w:styleId="4">
    <w:name w:val="款项4"/>
    <w:basedOn w:val="af4"/>
    <w:next w:val="af4"/>
    <w:rsid w:val="00385D9E"/>
    <w:pPr>
      <w:numPr>
        <w:numId w:val="15"/>
      </w:numPr>
      <w:tabs>
        <w:tab w:val="clear" w:pos="360"/>
      </w:tabs>
      <w:adjustRightInd/>
      <w:snapToGrid/>
      <w:ind w:left="425" w:hanging="425"/>
    </w:pPr>
    <w:rPr>
      <w:rFonts w:ascii="Arial" w:eastAsia="黑体"/>
      <w:sz w:val="24"/>
      <w:lang w:val="en-US"/>
    </w:rPr>
  </w:style>
  <w:style w:type="paragraph" w:styleId="affffff5">
    <w:name w:val="List Bullet"/>
    <w:basedOn w:val="af4"/>
    <w:autoRedefine/>
    <w:rsid w:val="00385D9E"/>
    <w:pPr>
      <w:widowControl/>
      <w:adjustRightInd/>
      <w:snapToGrid/>
      <w:spacing w:after="80"/>
    </w:pPr>
    <w:rPr>
      <w:i/>
      <w:iCs/>
      <w:kern w:val="0"/>
      <w:sz w:val="20"/>
      <w:szCs w:val="20"/>
      <w:lang w:val="en-US"/>
    </w:rPr>
  </w:style>
  <w:style w:type="character" w:styleId="affffff6">
    <w:name w:val="Emphasis"/>
    <w:qFormat/>
    <w:rsid w:val="00385D9E"/>
    <w:rPr>
      <w:i/>
    </w:rPr>
  </w:style>
  <w:style w:type="character" w:styleId="affffff7">
    <w:name w:val="Strong"/>
    <w:uiPriority w:val="22"/>
    <w:qFormat/>
    <w:rsid w:val="00385D9E"/>
    <w:rPr>
      <w:b/>
      <w:bCs/>
    </w:rPr>
  </w:style>
  <w:style w:type="paragraph" w:customStyle="1" w:styleId="53">
    <w:name w:val="正文5号首行不缩"/>
    <w:basedOn w:val="af4"/>
    <w:next w:val="af4"/>
    <w:rsid w:val="00385D9E"/>
    <w:pPr>
      <w:adjustRightInd/>
      <w:snapToGrid/>
      <w:spacing w:line="312" w:lineRule="atLeast"/>
    </w:pPr>
    <w:rPr>
      <w:kern w:val="21"/>
      <w:lang w:val="en-US"/>
    </w:rPr>
  </w:style>
  <w:style w:type="paragraph" w:styleId="35">
    <w:name w:val="Body Text 3"/>
    <w:basedOn w:val="af4"/>
    <w:link w:val="3Char1"/>
    <w:rsid w:val="00385D9E"/>
    <w:pPr>
      <w:adjustRightInd/>
      <w:snapToGrid/>
      <w:jc w:val="center"/>
    </w:pPr>
    <w:rPr>
      <w:sz w:val="44"/>
      <w:lang w:val="en-US"/>
    </w:rPr>
  </w:style>
  <w:style w:type="character" w:customStyle="1" w:styleId="3Char1">
    <w:name w:val="正文文本 3 Char"/>
    <w:link w:val="35"/>
    <w:rsid w:val="00385D9E"/>
    <w:rPr>
      <w:rFonts w:eastAsia="宋体"/>
      <w:kern w:val="2"/>
      <w:sz w:val="44"/>
      <w:szCs w:val="24"/>
      <w:lang w:val="en-US" w:eastAsia="zh-CN" w:bidi="ar-SA"/>
    </w:rPr>
  </w:style>
  <w:style w:type="paragraph" w:styleId="a3">
    <w:name w:val="Note Heading"/>
    <w:basedOn w:val="af4"/>
    <w:next w:val="af4"/>
    <w:link w:val="Charf4"/>
    <w:uiPriority w:val="99"/>
    <w:qFormat/>
    <w:rsid w:val="00385D9E"/>
    <w:pPr>
      <w:numPr>
        <w:numId w:val="16"/>
      </w:numPr>
      <w:tabs>
        <w:tab w:val="clear" w:pos="851"/>
      </w:tabs>
      <w:adjustRightInd/>
      <w:snapToGrid/>
      <w:ind w:left="0" w:firstLine="0"/>
      <w:jc w:val="center"/>
    </w:pPr>
    <w:rPr>
      <w:sz w:val="24"/>
      <w:lang w:val="en-US"/>
    </w:rPr>
  </w:style>
  <w:style w:type="character" w:customStyle="1" w:styleId="Charf4">
    <w:name w:val="注释标题 Char"/>
    <w:link w:val="a3"/>
    <w:uiPriority w:val="99"/>
    <w:rsid w:val="00385D9E"/>
    <w:rPr>
      <w:kern w:val="2"/>
      <w:sz w:val="24"/>
      <w:szCs w:val="24"/>
    </w:rPr>
  </w:style>
  <w:style w:type="paragraph" w:customStyle="1" w:styleId="36">
    <w:name w:val="样式3"/>
    <w:basedOn w:val="6"/>
    <w:rsid w:val="00385D9E"/>
    <w:pPr>
      <w:numPr>
        <w:ilvl w:val="5"/>
      </w:numPr>
      <w:tabs>
        <w:tab w:val="num" w:pos="1152"/>
      </w:tabs>
      <w:adjustRightInd/>
      <w:snapToGrid/>
      <w:ind w:left="1152" w:hanging="1152"/>
    </w:pPr>
    <w:rPr>
      <w:lang w:val="en-US"/>
    </w:rPr>
  </w:style>
  <w:style w:type="paragraph" w:styleId="affffff8">
    <w:name w:val="Plain Text"/>
    <w:basedOn w:val="af4"/>
    <w:link w:val="Charf5"/>
    <w:rsid w:val="00385D9E"/>
    <w:pPr>
      <w:adjustRightInd/>
      <w:snapToGrid/>
    </w:pPr>
    <w:rPr>
      <w:rFonts w:ascii="宋体" w:hAnsi="Courier New" w:cs="Courier New"/>
      <w:sz w:val="24"/>
      <w:szCs w:val="21"/>
      <w:lang w:val="en-US"/>
    </w:rPr>
  </w:style>
  <w:style w:type="character" w:customStyle="1" w:styleId="Charf5">
    <w:name w:val="纯文本 Char"/>
    <w:link w:val="affffff8"/>
    <w:rsid w:val="00385D9E"/>
    <w:rPr>
      <w:rFonts w:ascii="宋体" w:eastAsia="宋体" w:hAnsi="Courier New" w:cs="Courier New"/>
      <w:kern w:val="2"/>
      <w:sz w:val="24"/>
      <w:szCs w:val="21"/>
      <w:lang w:val="en-US" w:eastAsia="zh-CN" w:bidi="ar-SA"/>
    </w:rPr>
  </w:style>
  <w:style w:type="paragraph" w:customStyle="1" w:styleId="115">
    <w:name w:val="样式 标题 1 + 行距: 1.5 倍行距"/>
    <w:basedOn w:val="10"/>
    <w:rsid w:val="00385D9E"/>
    <w:pPr>
      <w:tabs>
        <w:tab w:val="num" w:pos="845"/>
      </w:tabs>
      <w:spacing w:line="360" w:lineRule="auto"/>
      <w:ind w:left="845"/>
    </w:pPr>
    <w:rPr>
      <w:rFonts w:cs="宋体"/>
      <w:sz w:val="32"/>
      <w:szCs w:val="20"/>
    </w:rPr>
  </w:style>
  <w:style w:type="paragraph" w:customStyle="1" w:styleId="text">
    <w:name w:val="text"/>
    <w:basedOn w:val="af4"/>
    <w:rsid w:val="00385D9E"/>
    <w:pPr>
      <w:snapToGrid/>
      <w:spacing w:after="158"/>
      <w:jc w:val="left"/>
      <w:textAlignment w:val="baseline"/>
    </w:pPr>
    <w:rPr>
      <w:kern w:val="0"/>
      <w:sz w:val="24"/>
      <w:szCs w:val="20"/>
      <w:lang w:val="en-US" w:eastAsia="zh-TW"/>
    </w:rPr>
  </w:style>
  <w:style w:type="paragraph" w:styleId="27">
    <w:name w:val="index 2"/>
    <w:basedOn w:val="af4"/>
    <w:next w:val="af4"/>
    <w:autoRedefine/>
    <w:semiHidden/>
    <w:rsid w:val="00385D9E"/>
    <w:pPr>
      <w:adjustRightInd/>
      <w:snapToGrid/>
      <w:ind w:left="480" w:hanging="240"/>
      <w:jc w:val="left"/>
    </w:pPr>
    <w:rPr>
      <w:sz w:val="24"/>
      <w:lang w:val="en-US"/>
    </w:rPr>
  </w:style>
  <w:style w:type="paragraph" w:customStyle="1" w:styleId="affffff9">
    <w:name w:val="文档正文"/>
    <w:basedOn w:val="af4"/>
    <w:rsid w:val="00385D9E"/>
    <w:pPr>
      <w:snapToGrid/>
      <w:ind w:firstLine="567"/>
      <w:textAlignment w:val="baseline"/>
    </w:pPr>
    <w:rPr>
      <w:rFonts w:ascii="Arial" w:hAnsi="Arial"/>
      <w:kern w:val="0"/>
      <w:sz w:val="24"/>
      <w:lang w:val="en-US"/>
    </w:rPr>
  </w:style>
  <w:style w:type="paragraph" w:customStyle="1" w:styleId="Verdana074">
    <w:name w:val="样式 Verdana 首行缩进:  0.74 厘米"/>
    <w:basedOn w:val="af4"/>
    <w:rsid w:val="00385D9E"/>
    <w:pPr>
      <w:adjustRightInd/>
      <w:snapToGrid/>
      <w:ind w:firstLine="420"/>
    </w:pPr>
    <w:rPr>
      <w:rFonts w:ascii="Verdana" w:hAnsi="Verdana"/>
      <w:sz w:val="24"/>
      <w:szCs w:val="20"/>
      <w:lang w:val="en-US"/>
    </w:rPr>
  </w:style>
  <w:style w:type="character" w:customStyle="1" w:styleId="1Char0">
    <w:name w:val="样式1 Char"/>
    <w:link w:val="1"/>
    <w:rsid w:val="00385D9E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28">
    <w:name w:val="样式2"/>
    <w:basedOn w:val="40"/>
    <w:rsid w:val="00385D9E"/>
    <w:pPr>
      <w:numPr>
        <w:ilvl w:val="3"/>
      </w:numPr>
      <w:tabs>
        <w:tab w:val="num" w:pos="864"/>
      </w:tabs>
      <w:adjustRightInd/>
      <w:snapToGrid/>
      <w:spacing w:before="120" w:after="120" w:line="360" w:lineRule="auto"/>
      <w:ind w:left="864" w:hanging="864"/>
    </w:pPr>
    <w:rPr>
      <w:sz w:val="24"/>
      <w:szCs w:val="24"/>
      <w:lang w:val="en-US"/>
    </w:rPr>
  </w:style>
  <w:style w:type="paragraph" w:customStyle="1" w:styleId="54">
    <w:name w:val="样式 标题 5 + 宋体 小四"/>
    <w:basedOn w:val="50"/>
    <w:rsid w:val="00385D9E"/>
    <w:pPr>
      <w:numPr>
        <w:ilvl w:val="4"/>
      </w:numPr>
      <w:adjustRightInd/>
      <w:spacing w:before="0" w:after="0" w:line="360" w:lineRule="auto"/>
      <w:ind w:left="1009" w:hanging="1009"/>
    </w:pPr>
    <w:rPr>
      <w:rFonts w:ascii="宋体" w:hAnsi="宋体"/>
      <w:sz w:val="24"/>
      <w:lang w:val="en-US"/>
    </w:rPr>
  </w:style>
  <w:style w:type="paragraph" w:styleId="z-">
    <w:name w:val="HTML Top of Form"/>
    <w:basedOn w:val="af4"/>
    <w:next w:val="af4"/>
    <w:link w:val="z-Char"/>
    <w:hidden/>
    <w:rsid w:val="00385D9E"/>
    <w:pPr>
      <w:widowControl/>
      <w:pBdr>
        <w:bottom w:val="single" w:sz="6" w:space="1" w:color="auto"/>
      </w:pBdr>
      <w:adjustRightInd/>
      <w:snapToGrid/>
      <w:spacing w:line="240" w:lineRule="auto"/>
      <w:jc w:val="center"/>
    </w:pPr>
    <w:rPr>
      <w:rFonts w:ascii="Arial" w:hAnsi="Arial" w:cs="Arial"/>
      <w:vanish/>
      <w:kern w:val="0"/>
      <w:sz w:val="16"/>
      <w:szCs w:val="16"/>
      <w:lang w:val="en-US"/>
    </w:rPr>
  </w:style>
  <w:style w:type="character" w:customStyle="1" w:styleId="z-Char">
    <w:name w:val="z-窗体顶端 Char"/>
    <w:link w:val="z-"/>
    <w:rsid w:val="00385D9E"/>
    <w:rPr>
      <w:rFonts w:ascii="Arial" w:eastAsia="宋体" w:hAnsi="Arial" w:cs="Arial"/>
      <w:vanish/>
      <w:sz w:val="16"/>
      <w:szCs w:val="16"/>
      <w:lang w:val="en-US" w:eastAsia="zh-CN" w:bidi="ar-SA"/>
    </w:rPr>
  </w:style>
  <w:style w:type="paragraph" w:styleId="z-0">
    <w:name w:val="HTML Bottom of Form"/>
    <w:basedOn w:val="af4"/>
    <w:next w:val="af4"/>
    <w:link w:val="z-Char0"/>
    <w:hidden/>
    <w:rsid w:val="00385D9E"/>
    <w:pPr>
      <w:widowControl/>
      <w:pBdr>
        <w:top w:val="single" w:sz="6" w:space="1" w:color="auto"/>
      </w:pBdr>
      <w:adjustRightInd/>
      <w:snapToGrid/>
      <w:spacing w:line="240" w:lineRule="auto"/>
      <w:jc w:val="center"/>
    </w:pPr>
    <w:rPr>
      <w:rFonts w:ascii="Arial" w:hAnsi="Arial" w:cs="Arial"/>
      <w:vanish/>
      <w:kern w:val="0"/>
      <w:sz w:val="16"/>
      <w:szCs w:val="16"/>
      <w:lang w:val="en-US"/>
    </w:rPr>
  </w:style>
  <w:style w:type="character" w:customStyle="1" w:styleId="z-Char0">
    <w:name w:val="z-窗体底端 Char"/>
    <w:link w:val="z-0"/>
    <w:rsid w:val="00385D9E"/>
    <w:rPr>
      <w:rFonts w:ascii="Arial" w:eastAsia="宋体" w:hAnsi="Arial" w:cs="Arial"/>
      <w:vanish/>
      <w:sz w:val="16"/>
      <w:szCs w:val="16"/>
      <w:lang w:val="en-US" w:eastAsia="zh-CN" w:bidi="ar-SA"/>
    </w:rPr>
  </w:style>
  <w:style w:type="paragraph" w:customStyle="1" w:styleId="CharCharChar3Char">
    <w:name w:val="Char Char Char3 Char"/>
    <w:basedOn w:val="af4"/>
    <w:rsid w:val="00385D9E"/>
    <w:pPr>
      <w:adjustRightInd/>
      <w:snapToGrid/>
    </w:pPr>
    <w:rPr>
      <w:rFonts w:eastAsia="仿宋_GB2312"/>
      <w:sz w:val="24"/>
      <w:lang w:val="en-US"/>
    </w:rPr>
  </w:style>
  <w:style w:type="character" w:customStyle="1" w:styleId="ParaCharCharChar">
    <w:name w:val="默认段落字体 Para Char Char Char"/>
    <w:link w:val="ParaCharChar"/>
    <w:rsid w:val="00385D9E"/>
    <w:rPr>
      <w:rFonts w:eastAsia="仿宋_GB2312"/>
      <w:sz w:val="24"/>
      <w:lang w:val="en-US" w:eastAsia="en-US" w:bidi="ar-SA"/>
    </w:rPr>
  </w:style>
  <w:style w:type="paragraph" w:customStyle="1" w:styleId="Web">
    <w:name w:val="普通 (Web)"/>
    <w:basedOn w:val="af4"/>
    <w:rsid w:val="00385D9E"/>
    <w:pPr>
      <w:adjustRightInd/>
      <w:snapToGrid/>
      <w:spacing w:line="240" w:lineRule="auto"/>
    </w:pPr>
    <w:rPr>
      <w:sz w:val="24"/>
      <w:lang w:val="en-US"/>
    </w:rPr>
  </w:style>
  <w:style w:type="character" w:customStyle="1" w:styleId="Char3">
    <w:name w:val="二级条标题 Char"/>
    <w:link w:val="ae"/>
    <w:rsid w:val="00385D9E"/>
    <w:rPr>
      <w:rFonts w:eastAsia="黑体"/>
      <w:sz w:val="21"/>
    </w:rPr>
  </w:style>
  <w:style w:type="character" w:customStyle="1" w:styleId="Char5">
    <w:name w:val="三级条标题 Char"/>
    <w:link w:val="af"/>
    <w:rsid w:val="00385D9E"/>
    <w:rPr>
      <w:rFonts w:eastAsia="黑体"/>
      <w:sz w:val="21"/>
    </w:rPr>
  </w:style>
  <w:style w:type="character" w:customStyle="1" w:styleId="Char2CharChar">
    <w:name w:val="Char2 Char Char"/>
    <w:rsid w:val="00385D9E"/>
    <w:rPr>
      <w:rFonts w:eastAsia="宋体"/>
      <w:kern w:val="2"/>
      <w:sz w:val="21"/>
      <w:szCs w:val="24"/>
      <w:lang w:val="en-GB" w:eastAsia="zh-CN" w:bidi="ar-SA"/>
    </w:rPr>
  </w:style>
  <w:style w:type="character" w:customStyle="1" w:styleId="Char1CharChar">
    <w:name w:val="Char1 Char Char"/>
    <w:rsid w:val="00385D9E"/>
    <w:rPr>
      <w:rFonts w:eastAsia="宋体"/>
      <w:kern w:val="2"/>
      <w:sz w:val="21"/>
      <w:lang w:val="en-US" w:eastAsia="zh-CN" w:bidi="ar-SA"/>
    </w:rPr>
  </w:style>
  <w:style w:type="paragraph" w:customStyle="1" w:styleId="29">
    <w:name w:val="正文文本缩进2"/>
    <w:basedOn w:val="Default"/>
    <w:next w:val="Default"/>
    <w:rsid w:val="00385D9E"/>
    <w:rPr>
      <w:sz w:val="24"/>
      <w:szCs w:val="24"/>
    </w:rPr>
  </w:style>
  <w:style w:type="paragraph" w:customStyle="1" w:styleId="CharCharChar3Char1">
    <w:name w:val="Char Char Char3 Char1"/>
    <w:basedOn w:val="af4"/>
    <w:rsid w:val="00385D9E"/>
    <w:pPr>
      <w:adjustRightInd/>
      <w:snapToGrid/>
    </w:pPr>
    <w:rPr>
      <w:rFonts w:eastAsia="仿宋_GB2312"/>
      <w:sz w:val="24"/>
      <w:lang w:val="en-US"/>
    </w:rPr>
  </w:style>
  <w:style w:type="paragraph" w:styleId="TOC">
    <w:name w:val="TOC Heading"/>
    <w:basedOn w:val="10"/>
    <w:next w:val="af4"/>
    <w:uiPriority w:val="39"/>
    <w:qFormat/>
    <w:rsid w:val="00741FFD"/>
    <w:pPr>
      <w:numPr>
        <w:ilvl w:val="0"/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paragraph" w:styleId="affffffa">
    <w:name w:val="List Paragraph"/>
    <w:basedOn w:val="af4"/>
    <w:uiPriority w:val="34"/>
    <w:qFormat/>
    <w:rsid w:val="00A4501D"/>
    <w:pPr>
      <w:adjustRightInd/>
      <w:snapToGrid/>
      <w:spacing w:before="160" w:after="160" w:line="240" w:lineRule="auto"/>
      <w:ind w:firstLineChars="200" w:firstLine="420"/>
    </w:pPr>
    <w:rPr>
      <w:rFonts w:ascii="Calibri" w:hAnsi="Calibri"/>
      <w:sz w:val="28"/>
      <w:szCs w:val="22"/>
      <w:lang w:val="en-US"/>
    </w:rPr>
  </w:style>
  <w:style w:type="character" w:customStyle="1" w:styleId="Char1">
    <w:name w:val="段 Char"/>
    <w:link w:val="aff2"/>
    <w:rsid w:val="00C4210A"/>
    <w:rPr>
      <w:rFonts w:ascii="宋体"/>
      <w:noProof/>
      <w:sz w:val="21"/>
    </w:rPr>
  </w:style>
  <w:style w:type="character" w:customStyle="1" w:styleId="Char9">
    <w:name w:val="字母编号列项（一级） Char"/>
    <w:link w:val="affff4"/>
    <w:rsid w:val="00C4210A"/>
    <w:rPr>
      <w:rFonts w:ascii="宋体"/>
      <w:sz w:val="21"/>
    </w:rPr>
  </w:style>
  <w:style w:type="paragraph" w:customStyle="1" w:styleId="19">
    <w:name w:val="列出段落1"/>
    <w:basedOn w:val="af4"/>
    <w:rsid w:val="00D6275C"/>
    <w:pPr>
      <w:adjustRightInd/>
      <w:snapToGrid/>
      <w:spacing w:before="40" w:after="40"/>
    </w:pPr>
    <w:rPr>
      <w:rFonts w:eastAsia="仿宋"/>
      <w:sz w:val="24"/>
      <w:szCs w:val="21"/>
      <w:lang w:val="en-US"/>
    </w:rPr>
  </w:style>
  <w:style w:type="paragraph" w:customStyle="1" w:styleId="2a">
    <w:name w:val="列出段落2"/>
    <w:basedOn w:val="af4"/>
    <w:rsid w:val="00D6275C"/>
    <w:pPr>
      <w:adjustRightInd/>
      <w:snapToGrid/>
      <w:spacing w:before="160" w:after="160"/>
      <w:ind w:firstLineChars="200" w:firstLine="420"/>
    </w:pPr>
    <w:rPr>
      <w:rFonts w:eastAsia="仿宋"/>
      <w:sz w:val="30"/>
      <w:szCs w:val="21"/>
      <w:lang w:val="en-US"/>
    </w:rPr>
  </w:style>
  <w:style w:type="table" w:customStyle="1" w:styleId="1a">
    <w:name w:val="网格型1"/>
    <w:basedOn w:val="af6"/>
    <w:next w:val="afffffc"/>
    <w:uiPriority w:val="59"/>
    <w:rsid w:val="00D6275C"/>
    <w:rPr>
      <w:sz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vAlign w:val="center"/>
    </w:tcPr>
  </w:style>
  <w:style w:type="character" w:styleId="affffffb">
    <w:name w:val="Subtle Reference"/>
    <w:uiPriority w:val="31"/>
    <w:qFormat/>
    <w:rsid w:val="00D6275C"/>
    <w:rPr>
      <w:i/>
      <w:smallCaps/>
      <w:sz w:val="24"/>
      <w:szCs w:val="24"/>
    </w:rPr>
  </w:style>
  <w:style w:type="paragraph" w:styleId="affffffc">
    <w:name w:val="Quote"/>
    <w:basedOn w:val="af4"/>
    <w:next w:val="af4"/>
    <w:link w:val="Charf6"/>
    <w:uiPriority w:val="29"/>
    <w:qFormat/>
    <w:rsid w:val="00D6275C"/>
    <w:pPr>
      <w:adjustRightInd/>
      <w:snapToGrid/>
      <w:spacing w:before="160" w:after="160" w:line="240" w:lineRule="auto"/>
    </w:pPr>
    <w:rPr>
      <w:rFonts w:ascii="Calibri" w:hAnsi="Calibri"/>
      <w:i/>
      <w:iCs/>
      <w:color w:val="000000"/>
      <w:sz w:val="28"/>
      <w:szCs w:val="22"/>
      <w:lang w:val="en-US"/>
    </w:rPr>
  </w:style>
  <w:style w:type="character" w:customStyle="1" w:styleId="Charf6">
    <w:name w:val="引用 Char"/>
    <w:link w:val="affffffc"/>
    <w:uiPriority w:val="29"/>
    <w:rsid w:val="00D6275C"/>
    <w:rPr>
      <w:rFonts w:ascii="Calibri" w:eastAsia="宋体" w:hAnsi="Calibri" w:cs="Times New Roman"/>
      <w:i/>
      <w:iCs/>
      <w:color w:val="000000"/>
      <w:kern w:val="2"/>
      <w:sz w:val="28"/>
      <w:szCs w:val="22"/>
    </w:rPr>
  </w:style>
  <w:style w:type="paragraph" w:styleId="affffffd">
    <w:name w:val="No Spacing"/>
    <w:uiPriority w:val="1"/>
    <w:qFormat/>
    <w:rsid w:val="00D6275C"/>
    <w:pPr>
      <w:widowControl w:val="0"/>
      <w:ind w:leftChars="200" w:left="200"/>
      <w:jc w:val="both"/>
    </w:pPr>
    <w:rPr>
      <w:rFonts w:ascii="Calibri" w:hAnsi="Calibri"/>
      <w:kern w:val="2"/>
      <w:sz w:val="24"/>
      <w:szCs w:val="22"/>
    </w:rPr>
  </w:style>
  <w:style w:type="paragraph" w:customStyle="1" w:styleId="43">
    <w:name w:val="样式4"/>
    <w:basedOn w:val="ae"/>
    <w:link w:val="4Char0"/>
    <w:qFormat/>
    <w:rsid w:val="00D6275C"/>
    <w:pPr>
      <w:spacing w:line="360" w:lineRule="auto"/>
    </w:pPr>
  </w:style>
  <w:style w:type="paragraph" w:customStyle="1" w:styleId="TableText0">
    <w:name w:val="Table Text"/>
    <w:basedOn w:val="af4"/>
    <w:rsid w:val="00BD08EC"/>
    <w:pPr>
      <w:keepLines/>
      <w:widowControl/>
      <w:overflowPunct w:val="0"/>
      <w:autoSpaceDE w:val="0"/>
      <w:autoSpaceDN w:val="0"/>
      <w:snapToGrid/>
      <w:spacing w:line="240" w:lineRule="auto"/>
      <w:jc w:val="left"/>
      <w:textAlignment w:val="baseline"/>
    </w:pPr>
    <w:rPr>
      <w:rFonts w:ascii="Book Antiqua" w:hAnsi="Book Antiqua"/>
      <w:kern w:val="0"/>
      <w:sz w:val="16"/>
      <w:szCs w:val="20"/>
      <w:lang w:val="en-US"/>
    </w:rPr>
  </w:style>
  <w:style w:type="character" w:customStyle="1" w:styleId="4Char0">
    <w:name w:val="样式4 Char"/>
    <w:link w:val="43"/>
    <w:rsid w:val="00D6275C"/>
    <w:rPr>
      <w:rFonts w:eastAsia="黑体"/>
      <w:sz w:val="21"/>
    </w:rPr>
  </w:style>
  <w:style w:type="paragraph" w:styleId="affffffe">
    <w:name w:val="macro"/>
    <w:link w:val="Charf7"/>
    <w:rsid w:val="00BD08E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character" w:customStyle="1" w:styleId="Charf7">
    <w:name w:val="宏文本 Char"/>
    <w:link w:val="affffffe"/>
    <w:rsid w:val="00BD08EC"/>
    <w:rPr>
      <w:rFonts w:ascii="Arial Narrow" w:hAnsi="Arial Narrow"/>
    </w:rPr>
  </w:style>
  <w:style w:type="paragraph" w:customStyle="1" w:styleId="NotesHeading">
    <w:name w:val="Notes Heading"/>
    <w:next w:val="af4"/>
    <w:link w:val="NotesHeadingChar"/>
    <w:rsid w:val="00BD08EC"/>
    <w:pPr>
      <w:keepNext/>
      <w:pBdr>
        <w:top w:val="single" w:sz="8" w:space="5" w:color="auto"/>
      </w:pBdr>
      <w:snapToGrid w:val="0"/>
      <w:spacing w:line="300" w:lineRule="auto"/>
    </w:pPr>
    <w:rPr>
      <w:rFonts w:ascii="Arial" w:eastAsia="黑体" w:hAnsi="Arial" w:cs="Arial"/>
      <w:noProof/>
      <w:sz w:val="24"/>
      <w:szCs w:val="21"/>
    </w:rPr>
  </w:style>
  <w:style w:type="character" w:customStyle="1" w:styleId="NotesHeadingChar">
    <w:name w:val="Notes Heading Char"/>
    <w:link w:val="NotesHeading"/>
    <w:rsid w:val="00BD08EC"/>
    <w:rPr>
      <w:rFonts w:ascii="Arial" w:eastAsia="黑体" w:hAnsi="Arial" w:cs="Arial"/>
      <w:noProof/>
      <w:sz w:val="24"/>
      <w:szCs w:val="21"/>
    </w:rPr>
  </w:style>
  <w:style w:type="paragraph" w:customStyle="1" w:styleId="NotesText">
    <w:name w:val="Notes Text"/>
    <w:link w:val="NotesTextChar"/>
    <w:rsid w:val="00BD08EC"/>
    <w:pPr>
      <w:pBdr>
        <w:bottom w:val="single" w:sz="8" w:space="5" w:color="auto"/>
      </w:pBdr>
      <w:spacing w:before="120" w:after="120" w:line="300" w:lineRule="auto"/>
      <w:jc w:val="both"/>
    </w:pPr>
    <w:rPr>
      <w:rFonts w:ascii="Arial" w:eastAsia="楷体" w:hAnsi="Arial" w:cs="Arial"/>
      <w:noProof/>
      <w:color w:val="000000"/>
      <w:sz w:val="21"/>
      <w:szCs w:val="21"/>
    </w:rPr>
  </w:style>
  <w:style w:type="character" w:customStyle="1" w:styleId="NotesTextChar">
    <w:name w:val="Notes Text Char"/>
    <w:link w:val="NotesText"/>
    <w:rsid w:val="00BD08EC"/>
    <w:rPr>
      <w:rFonts w:ascii="Arial" w:eastAsia="楷体" w:hAnsi="Arial" w:cs="Arial"/>
      <w:noProof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ongmin\&#26700;&#38754;\&#19994;&#21153;&#38656;&#27714;&#32534;&#20889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AC987-09DA-49F8-8BF3-5E3B62B9D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业务需求编写模板</Template>
  <TotalTime>4</TotalTime>
  <Pages>3</Pages>
  <Words>160</Words>
  <Characters>918</Characters>
  <Application>Microsoft Office Word</Application>
  <DocSecurity>0</DocSecurity>
  <Lines>7</Lines>
  <Paragraphs>2</Paragraphs>
  <ScaleCrop>false</ScaleCrop>
  <Company>CNIS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出版物连锁经营系统业务需求</dc:title>
  <dc:creator>史彦</dc:creator>
  <cp:lastModifiedBy>Windows 用户</cp:lastModifiedBy>
  <cp:revision>2</cp:revision>
  <cp:lastPrinted>2007-12-15T03:16:00Z</cp:lastPrinted>
  <dcterms:created xsi:type="dcterms:W3CDTF">2016-05-05T15:07:00Z</dcterms:created>
  <dcterms:modified xsi:type="dcterms:W3CDTF">2016-05-05T15:07:00Z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DS属性">
    <vt:lpwstr>TDS 2.0 Document</vt:lpwstr>
  </property>
</Properties>
</file>